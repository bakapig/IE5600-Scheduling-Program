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F2C83" w14:textId="087196C4" w:rsidR="003E5BF4" w:rsidRPr="00712009" w:rsidRDefault="00483D57" w:rsidP="00712009">
      <w:pPr>
        <w:pStyle w:val="Title"/>
        <w:jc w:val="center"/>
        <w:rPr>
          <w:sz w:val="52"/>
          <w:szCs w:val="52"/>
        </w:rPr>
      </w:pPr>
      <w:r w:rsidRPr="00712009">
        <w:rPr>
          <w:sz w:val="52"/>
          <w:szCs w:val="52"/>
        </w:rPr>
        <w:t>Resource and Scheduling Tool</w:t>
      </w:r>
      <w:r w:rsidR="00DD32C9" w:rsidRPr="00712009">
        <w:rPr>
          <w:sz w:val="52"/>
          <w:szCs w:val="52"/>
        </w:rPr>
        <w:t xml:space="preserve"> User Guide</w:t>
      </w:r>
    </w:p>
    <w:p w14:paraId="712EB869" w14:textId="04FFE1E1" w:rsidR="00DD32C9" w:rsidRDefault="00DD32C9" w:rsidP="00DD32C9">
      <w:pPr>
        <w:pStyle w:val="Heading1"/>
      </w:pPr>
      <w:r>
        <w:t>Overview</w:t>
      </w:r>
    </w:p>
    <w:p w14:paraId="55CBF3DB" w14:textId="77777777" w:rsidR="00E23FB7" w:rsidRDefault="00E23FB7" w:rsidP="00DD32C9"/>
    <w:p w14:paraId="7FDF5023" w14:textId="7230D0EC" w:rsidR="00483D57" w:rsidRDefault="00483D57" w:rsidP="00DD32C9">
      <w:r>
        <w:t xml:space="preserve">A resource and scheduling tool that aims to streamline a few work processes (which requires connection between multiple excel sheets) in a manufacturing environment. </w:t>
      </w:r>
    </w:p>
    <w:p w14:paraId="67891794" w14:textId="70E70EA0" w:rsidR="00DD32C9" w:rsidRDefault="00483D57" w:rsidP="00DD32C9">
      <w:r>
        <w:t>The primary aim is to make sure all jobs have adequate resources allocated to it and the job can be completed before a stipulated deadline or a date recommendation (for the deadline) will be provided based on current resource available.</w:t>
      </w:r>
    </w:p>
    <w:p w14:paraId="6B28F5F3" w14:textId="61CAC054" w:rsidR="00483D57" w:rsidRDefault="00483D57" w:rsidP="00DD32C9">
      <w:r>
        <w:t>Submission Content:</w:t>
      </w:r>
    </w:p>
    <w:p w14:paraId="6A049EE7" w14:textId="28617CB2" w:rsidR="00483D57" w:rsidRDefault="00483D57" w:rsidP="00483D57">
      <w:r>
        <w:t>Submission contains 5 files in total, as described below:</w:t>
      </w:r>
    </w:p>
    <w:p w14:paraId="4E50F8BB" w14:textId="77777777" w:rsidR="00483D57" w:rsidRPr="00483D57" w:rsidRDefault="00483D57" w:rsidP="00483D57">
      <w:pPr>
        <w:rPr>
          <w:b/>
          <w:bCs/>
        </w:rPr>
      </w:pPr>
      <w:r w:rsidRPr="00483D57">
        <w:rPr>
          <w:b/>
          <w:bCs/>
        </w:rPr>
        <w:t>Two .py scripts:</w:t>
      </w:r>
    </w:p>
    <w:p w14:paraId="1362FE98" w14:textId="77777777" w:rsidR="00483D57" w:rsidRDefault="00483D57" w:rsidP="00483D57">
      <w:pPr>
        <w:pStyle w:val="ListParagraph"/>
        <w:numPr>
          <w:ilvl w:val="0"/>
          <w:numId w:val="5"/>
        </w:numPr>
      </w:pPr>
      <w:r>
        <w:t>IE5600 Main Code Base.py</w:t>
      </w:r>
    </w:p>
    <w:p w14:paraId="57CDCCD5" w14:textId="42D13605" w:rsidR="00483D57" w:rsidRDefault="00483D57" w:rsidP="00483D57">
      <w:pPr>
        <w:pStyle w:val="ListParagraph"/>
        <w:numPr>
          <w:ilvl w:val="0"/>
          <w:numId w:val="5"/>
        </w:numPr>
      </w:pPr>
      <w:r>
        <w:t>class_functions.py</w:t>
      </w:r>
      <w:r w:rsidR="00E23FB7">
        <w:t xml:space="preserve"> (script containing all the user defined functions and classes)</w:t>
      </w:r>
    </w:p>
    <w:p w14:paraId="0D37E963" w14:textId="0CA9DDBF" w:rsidR="00483D57" w:rsidRPr="00483D57" w:rsidRDefault="00483D57" w:rsidP="00483D57">
      <w:pPr>
        <w:rPr>
          <w:b/>
          <w:bCs/>
        </w:rPr>
      </w:pPr>
      <w:r w:rsidRPr="00483D57">
        <w:rPr>
          <w:b/>
          <w:bCs/>
        </w:rPr>
        <w:t>Two .csv files</w:t>
      </w:r>
      <w:r w:rsidR="00E23FB7">
        <w:rPr>
          <w:b/>
          <w:bCs/>
        </w:rPr>
        <w:t>*</w:t>
      </w:r>
      <w:r w:rsidRPr="00483D57">
        <w:rPr>
          <w:b/>
          <w:bCs/>
        </w:rPr>
        <w:t>:</w:t>
      </w:r>
    </w:p>
    <w:p w14:paraId="350144EC" w14:textId="1729D973" w:rsidR="00483D57" w:rsidRDefault="00483D57" w:rsidP="00483D57">
      <w:pPr>
        <w:pStyle w:val="ListParagraph"/>
        <w:numPr>
          <w:ilvl w:val="0"/>
          <w:numId w:val="6"/>
        </w:numPr>
      </w:pPr>
      <w:r>
        <w:t>employee.csv (an eg. Of Employee details a company might have)</w:t>
      </w:r>
    </w:p>
    <w:p w14:paraId="0CBDCFEE" w14:textId="47C26AED" w:rsidR="00483D57" w:rsidRDefault="00483D57" w:rsidP="00483D57">
      <w:pPr>
        <w:pStyle w:val="ListParagraph"/>
        <w:numPr>
          <w:ilvl w:val="0"/>
          <w:numId w:val="6"/>
        </w:numPr>
      </w:pPr>
      <w:r>
        <w:t>job.csv (an example of scheduled jobs that a company might have)</w:t>
      </w:r>
    </w:p>
    <w:p w14:paraId="088CF166" w14:textId="56D60B1D" w:rsidR="00E23FB7" w:rsidRPr="00E23FB7" w:rsidRDefault="00E23FB7" w:rsidP="00E23FB7">
      <w:pPr>
        <w:rPr>
          <w:i/>
          <w:iCs/>
        </w:rPr>
      </w:pPr>
      <w:r w:rsidRPr="00E23FB7">
        <w:rPr>
          <w:i/>
          <w:iCs/>
        </w:rPr>
        <w:t>*Note: The .csv files should not be edited as the intent of these files is to “act” as an initial database to load data and assumes that the employee and jobs data are accurate and in the correct format.</w:t>
      </w:r>
    </w:p>
    <w:p w14:paraId="68DE87CB" w14:textId="77777777" w:rsidR="00483D57" w:rsidRPr="00483D57" w:rsidRDefault="00483D57" w:rsidP="00483D57">
      <w:pPr>
        <w:rPr>
          <w:b/>
          <w:bCs/>
        </w:rPr>
      </w:pPr>
      <w:r w:rsidRPr="00483D57">
        <w:rPr>
          <w:b/>
          <w:bCs/>
        </w:rPr>
        <w:t>One .docx file:</w:t>
      </w:r>
    </w:p>
    <w:p w14:paraId="3C0C68A3" w14:textId="77777777" w:rsidR="00483D57" w:rsidRDefault="00483D57" w:rsidP="00483D57">
      <w:pPr>
        <w:pStyle w:val="ListParagraph"/>
        <w:numPr>
          <w:ilvl w:val="0"/>
          <w:numId w:val="7"/>
        </w:numPr>
      </w:pPr>
      <w:r>
        <w:t>Scheduling Program User Guide</w:t>
      </w:r>
    </w:p>
    <w:p w14:paraId="3A413BF9" w14:textId="77777777" w:rsidR="00483D57" w:rsidRDefault="00483D57" w:rsidP="00DD32C9"/>
    <w:p w14:paraId="760BCE91" w14:textId="4D6E32EA" w:rsidR="00DD32C9" w:rsidRDefault="00DD32C9" w:rsidP="00DD32C9">
      <w:pPr>
        <w:pStyle w:val="Heading1"/>
      </w:pPr>
      <w:r>
        <w:t>Set up</w:t>
      </w:r>
    </w:p>
    <w:p w14:paraId="10DC658F" w14:textId="77777777" w:rsidR="00E23FB7" w:rsidRDefault="00E23FB7" w:rsidP="00DD32C9">
      <w:pPr>
        <w:rPr>
          <w:u w:val="single"/>
        </w:rPr>
      </w:pPr>
    </w:p>
    <w:p w14:paraId="7789E901" w14:textId="45A97438" w:rsidR="00E23FB7" w:rsidRPr="00E23FB7" w:rsidRDefault="00E23FB7" w:rsidP="00DD32C9">
      <w:pPr>
        <w:rPr>
          <w:u w:val="single"/>
        </w:rPr>
      </w:pPr>
      <w:r w:rsidRPr="00E23FB7">
        <w:rPr>
          <w:u w:val="single"/>
        </w:rPr>
        <w:t>Description of context:</w:t>
      </w:r>
    </w:p>
    <w:p w14:paraId="1F6CD05C" w14:textId="27B57658" w:rsidR="00483D57" w:rsidRDefault="00483D57" w:rsidP="00DD32C9">
      <w:r>
        <w:t xml:space="preserve">All files above (described in Submission content) </w:t>
      </w:r>
      <w:r w:rsidR="00E23FB7">
        <w:t>must</w:t>
      </w:r>
      <w:r>
        <w:t xml:space="preserve"> be located within the same file path, due to connections between the .py scripts and loading of data from .csv files.</w:t>
      </w:r>
    </w:p>
    <w:p w14:paraId="56731515" w14:textId="23A63C7B" w:rsidR="00E23FB7" w:rsidRDefault="00E23FB7" w:rsidP="00DD32C9">
      <w:r>
        <w:t>The .csv files act as initial data for initialisation of the Tool, with the following data columns described below:</w:t>
      </w:r>
    </w:p>
    <w:p w14:paraId="11AD4859" w14:textId="2861B751" w:rsidR="000F5F12" w:rsidRDefault="000F5F12" w:rsidP="00DD32C9">
      <w:r>
        <w:t>The employee</w:t>
      </w:r>
      <w:r w:rsidR="00E23FB7">
        <w:t xml:space="preserve">.csv </w:t>
      </w:r>
      <w:r>
        <w:t>contain</w:t>
      </w:r>
      <w:r w:rsidR="00E23FB7">
        <w:t>s</w:t>
      </w:r>
      <w:r>
        <w:t xml:space="preserve"> information of each employee </w:t>
      </w:r>
      <w:r w:rsidR="00E23FB7">
        <w:t>using the following columns:</w:t>
      </w:r>
    </w:p>
    <w:p w14:paraId="69C0BA38" w14:textId="1631BFB7" w:rsidR="000F5F12" w:rsidRDefault="000F5F12" w:rsidP="000F5F12">
      <w:pPr>
        <w:pStyle w:val="ListParagraph"/>
        <w:numPr>
          <w:ilvl w:val="0"/>
          <w:numId w:val="3"/>
        </w:numPr>
      </w:pPr>
      <w:r w:rsidRPr="000F5F12">
        <w:t>Employee ID</w:t>
      </w:r>
      <w:r>
        <w:t xml:space="preserve"> – </w:t>
      </w:r>
      <w:r w:rsidR="00E01443">
        <w:t>integers</w:t>
      </w:r>
      <w:r>
        <w:t xml:space="preserve"> only</w:t>
      </w:r>
    </w:p>
    <w:p w14:paraId="73F651BF" w14:textId="40CF530E" w:rsidR="000F5F12" w:rsidRDefault="000F5F12" w:rsidP="000F5F12">
      <w:pPr>
        <w:pStyle w:val="ListParagraph"/>
        <w:numPr>
          <w:ilvl w:val="0"/>
          <w:numId w:val="3"/>
        </w:numPr>
      </w:pPr>
      <w:r w:rsidRPr="000F5F12">
        <w:t>First Name</w:t>
      </w:r>
    </w:p>
    <w:p w14:paraId="7354D602" w14:textId="77777777" w:rsidR="000F5F12" w:rsidRDefault="000F5F12" w:rsidP="000F5F12">
      <w:pPr>
        <w:pStyle w:val="ListParagraph"/>
        <w:numPr>
          <w:ilvl w:val="0"/>
          <w:numId w:val="3"/>
        </w:numPr>
      </w:pPr>
      <w:r w:rsidRPr="000F5F12">
        <w:t>Last Name</w:t>
      </w:r>
    </w:p>
    <w:p w14:paraId="70636D2B" w14:textId="23D22C14" w:rsidR="000F5F12" w:rsidRDefault="000F5F12" w:rsidP="00E01443">
      <w:pPr>
        <w:pStyle w:val="ListParagraph"/>
        <w:numPr>
          <w:ilvl w:val="0"/>
          <w:numId w:val="3"/>
        </w:numPr>
      </w:pPr>
      <w:r w:rsidRPr="000F5F12">
        <w:t>Hourly Rate</w:t>
      </w:r>
      <w:r>
        <w:t xml:space="preserve"> – </w:t>
      </w:r>
      <w:r w:rsidR="00E01443">
        <w:t>numerical values</w:t>
      </w:r>
      <w:r w:rsidR="00E23FB7">
        <w:t xml:space="preserve"> (SGD$)</w:t>
      </w:r>
    </w:p>
    <w:p w14:paraId="39332A2F" w14:textId="073EB1FA" w:rsidR="000F5F12" w:rsidRDefault="000F5F12" w:rsidP="00E01443">
      <w:pPr>
        <w:pStyle w:val="ListParagraph"/>
        <w:numPr>
          <w:ilvl w:val="0"/>
          <w:numId w:val="3"/>
        </w:numPr>
      </w:pPr>
      <w:r w:rsidRPr="000F5F12">
        <w:t>Total Hours per day</w:t>
      </w:r>
      <w:r>
        <w:t xml:space="preserve"> – </w:t>
      </w:r>
      <w:r w:rsidR="00E01443">
        <w:t>numerical values</w:t>
      </w:r>
      <w:r w:rsidR="00E23FB7">
        <w:t>, describing the number of hours an employee has</w:t>
      </w:r>
    </w:p>
    <w:p w14:paraId="213CA99E" w14:textId="7051C48C" w:rsidR="000F5F12" w:rsidRDefault="000F5F12" w:rsidP="000F5F12">
      <w:pPr>
        <w:pStyle w:val="ListParagraph"/>
        <w:numPr>
          <w:ilvl w:val="0"/>
          <w:numId w:val="3"/>
        </w:numPr>
      </w:pPr>
      <w:r w:rsidRPr="000F5F12">
        <w:lastRenderedPageBreak/>
        <w:t>Competency</w:t>
      </w:r>
      <w:r>
        <w:t xml:space="preserve"> – </w:t>
      </w:r>
      <w:r w:rsidR="00E23FB7">
        <w:t>numerical values</w:t>
      </w:r>
    </w:p>
    <w:p w14:paraId="0FC3CF95" w14:textId="35D5D5DD" w:rsidR="000F5F12" w:rsidRDefault="000F5F12" w:rsidP="000F5F12">
      <w:pPr>
        <w:pStyle w:val="ListParagraph"/>
        <w:numPr>
          <w:ilvl w:val="0"/>
          <w:numId w:val="3"/>
        </w:numPr>
      </w:pPr>
      <w:r w:rsidRPr="000F5F12">
        <w:t>Craft</w:t>
      </w:r>
      <w:r>
        <w:t xml:space="preserve"> – “</w:t>
      </w:r>
      <w:r w:rsidRPr="000F5F12">
        <w:t>Machinery</w:t>
      </w:r>
      <w:r>
        <w:t>”, “Metals”, or “Instrument/Electrical”</w:t>
      </w:r>
      <w:r w:rsidR="00E23FB7">
        <w:t xml:space="preserve"> </w:t>
      </w:r>
    </w:p>
    <w:p w14:paraId="677A3C93" w14:textId="4EF38143" w:rsidR="00E23FB7" w:rsidRDefault="00E23FB7" w:rsidP="00E23FB7"/>
    <w:p w14:paraId="4AB4462F" w14:textId="3AA061D4" w:rsidR="00E01443" w:rsidRDefault="00E01443" w:rsidP="00E01443">
      <w:r>
        <w:t>The job</w:t>
      </w:r>
      <w:r w:rsidR="00E23FB7">
        <w:t>.csv</w:t>
      </w:r>
      <w:r>
        <w:t xml:space="preserve"> database contain</w:t>
      </w:r>
      <w:r w:rsidR="00E23FB7">
        <w:t>s</w:t>
      </w:r>
      <w:r>
        <w:t xml:space="preserve"> information of each job </w:t>
      </w:r>
      <w:r w:rsidR="00E23FB7">
        <w:t>using the following columns:</w:t>
      </w:r>
    </w:p>
    <w:p w14:paraId="17C143B6" w14:textId="372E5631" w:rsidR="00E01443" w:rsidRDefault="00E01443" w:rsidP="00E23FB7">
      <w:pPr>
        <w:pStyle w:val="ListParagraph"/>
      </w:pPr>
    </w:p>
    <w:p w14:paraId="3D4EEBCE" w14:textId="77777777" w:rsidR="00E01443" w:rsidRDefault="00E01443" w:rsidP="00E01443">
      <w:pPr>
        <w:pStyle w:val="ListParagraph"/>
        <w:numPr>
          <w:ilvl w:val="0"/>
          <w:numId w:val="3"/>
        </w:numPr>
      </w:pPr>
      <w:r w:rsidRPr="00E01443">
        <w:t>Job Name</w:t>
      </w:r>
    </w:p>
    <w:p w14:paraId="0CB80C7F" w14:textId="0BE7B98A" w:rsidR="00E01443" w:rsidRDefault="00E01443" w:rsidP="00E01443">
      <w:pPr>
        <w:pStyle w:val="ListParagraph"/>
        <w:numPr>
          <w:ilvl w:val="0"/>
          <w:numId w:val="3"/>
        </w:numPr>
      </w:pPr>
      <w:r w:rsidRPr="00E01443">
        <w:t>Start Date</w:t>
      </w:r>
      <w:r>
        <w:t xml:space="preserve"> – must be in the format of </w:t>
      </w:r>
      <w:r w:rsidR="00E23FB7">
        <w:t>d</w:t>
      </w:r>
      <w:r>
        <w:t>d/m</w:t>
      </w:r>
      <w:r w:rsidR="00E23FB7">
        <w:t>m</w:t>
      </w:r>
      <w:r>
        <w:t xml:space="preserve">/yyyy, </w:t>
      </w:r>
      <w:proofErr w:type="gramStart"/>
      <w:r w:rsidR="00E23FB7">
        <w:t>e.g.</w:t>
      </w:r>
      <w:proofErr w:type="gramEnd"/>
      <w:r>
        <w:t xml:space="preserve"> 15/2/2023</w:t>
      </w:r>
    </w:p>
    <w:p w14:paraId="62412A13" w14:textId="45ABD1ED" w:rsidR="00E01443" w:rsidRDefault="00E01443" w:rsidP="00E01443">
      <w:pPr>
        <w:pStyle w:val="ListParagraph"/>
        <w:numPr>
          <w:ilvl w:val="0"/>
          <w:numId w:val="3"/>
        </w:numPr>
      </w:pPr>
      <w:r w:rsidRPr="00E01443">
        <w:t>Completion by Date</w:t>
      </w:r>
      <w:r>
        <w:t xml:space="preserve"> – must be in the format of d</w:t>
      </w:r>
      <w:r w:rsidR="00E23FB7">
        <w:t>d</w:t>
      </w:r>
      <w:r>
        <w:t>/m</w:t>
      </w:r>
      <w:r w:rsidR="00E23FB7">
        <w:t>m</w:t>
      </w:r>
      <w:r>
        <w:t>/yyyy</w:t>
      </w:r>
    </w:p>
    <w:p w14:paraId="39B6AA96" w14:textId="49C95979" w:rsidR="00E01443" w:rsidRDefault="00E01443" w:rsidP="00E01443">
      <w:pPr>
        <w:pStyle w:val="ListParagraph"/>
        <w:numPr>
          <w:ilvl w:val="0"/>
          <w:numId w:val="3"/>
        </w:numPr>
      </w:pPr>
      <w:r w:rsidRPr="00E01443">
        <w:t>Resources required</w:t>
      </w:r>
      <w:r>
        <w:t xml:space="preserve"> – </w:t>
      </w:r>
      <w:r w:rsidR="001D0E0A">
        <w:t xml:space="preserve">in hours, </w:t>
      </w:r>
      <w:r>
        <w:t>numerical values only</w:t>
      </w:r>
    </w:p>
    <w:p w14:paraId="2DC2223A" w14:textId="0F58B3FF" w:rsidR="00E01443" w:rsidRDefault="00E01443" w:rsidP="00E01443">
      <w:pPr>
        <w:pStyle w:val="ListParagraph"/>
        <w:numPr>
          <w:ilvl w:val="0"/>
          <w:numId w:val="3"/>
        </w:numPr>
      </w:pPr>
      <w:r w:rsidRPr="00E01443">
        <w:t>Total Cost</w:t>
      </w:r>
      <w:r w:rsidR="00035FFF">
        <w:t xml:space="preserve"> – </w:t>
      </w:r>
      <w:r w:rsidR="00E23FB7">
        <w:t>numerical values (SGD$)</w:t>
      </w:r>
    </w:p>
    <w:p w14:paraId="4D0FF5A5" w14:textId="699A59A4" w:rsidR="00E01443" w:rsidRDefault="00E01443" w:rsidP="00E01443">
      <w:pPr>
        <w:pStyle w:val="ListParagraph"/>
        <w:numPr>
          <w:ilvl w:val="0"/>
          <w:numId w:val="3"/>
        </w:numPr>
      </w:pPr>
      <w:r w:rsidRPr="00E01443">
        <w:t>Craft</w:t>
      </w:r>
      <w:r w:rsidR="00035FFF">
        <w:t xml:space="preserve"> - can only be “</w:t>
      </w:r>
      <w:r w:rsidR="00035FFF" w:rsidRPr="000F5F12">
        <w:t>Machinery</w:t>
      </w:r>
      <w:r w:rsidR="00035FFF">
        <w:t>”, “Metals”, or “Instrument/Electrical”</w:t>
      </w:r>
    </w:p>
    <w:p w14:paraId="616DDFF0" w14:textId="1AF795A4" w:rsidR="00E23FB7" w:rsidRDefault="00E23FB7" w:rsidP="00E23FB7">
      <w:r>
        <w:t>These jobs are accurate in terms of the checks between Resources required and Total Hours Per Day in the employee.csv by craft and hence can be scheduled when the Tool is initialised</w:t>
      </w:r>
    </w:p>
    <w:p w14:paraId="12F5F517" w14:textId="11413BA3" w:rsidR="00E23FB7" w:rsidRDefault="00E23FB7" w:rsidP="00E23FB7">
      <w:pPr>
        <w:rPr>
          <w:u w:val="single"/>
        </w:rPr>
      </w:pPr>
      <w:r>
        <w:rPr>
          <w:u w:val="single"/>
        </w:rPr>
        <w:t>Set-up steps</w:t>
      </w:r>
      <w:r w:rsidRPr="00E23FB7">
        <w:rPr>
          <w:u w:val="single"/>
        </w:rPr>
        <w:t>:</w:t>
      </w:r>
    </w:p>
    <w:p w14:paraId="0E999A55" w14:textId="0E96BE7A" w:rsidR="00E23FB7" w:rsidRDefault="00BD5681" w:rsidP="00E23FB7">
      <w:pPr>
        <w:pStyle w:val="ListParagraph"/>
        <w:numPr>
          <w:ilvl w:val="0"/>
          <w:numId w:val="9"/>
        </w:numPr>
      </w:pPr>
      <w:r w:rsidRPr="00BD5681">
        <w:t>Place all five submission files in the same folder</w:t>
      </w:r>
    </w:p>
    <w:p w14:paraId="48161786" w14:textId="168279A8" w:rsidR="00BD5681" w:rsidRDefault="00BD5681" w:rsidP="00E23FB7">
      <w:pPr>
        <w:pStyle w:val="ListParagraph"/>
        <w:numPr>
          <w:ilvl w:val="0"/>
          <w:numId w:val="9"/>
        </w:numPr>
      </w:pPr>
      <w:r>
        <w:t>On the Terminal or command line, run script “IE5600 Main Code base”.py</w:t>
      </w:r>
    </w:p>
    <w:p w14:paraId="2681D2E3" w14:textId="0D78B5A4" w:rsidR="00BD5681" w:rsidRDefault="00BD5681" w:rsidP="00E23FB7">
      <w:pPr>
        <w:pStyle w:val="ListParagraph"/>
        <w:numPr>
          <w:ilvl w:val="0"/>
          <w:numId w:val="9"/>
        </w:numPr>
      </w:pPr>
      <w:r>
        <w:t>Do these initialisation steps</w:t>
      </w:r>
      <w:r w:rsidR="00020FDF">
        <w:t xml:space="preserve"> (</w:t>
      </w:r>
      <w:r w:rsidR="00020FDF" w:rsidRPr="00020FDF">
        <w:rPr>
          <w:highlight w:val="yellow"/>
        </w:rPr>
        <w:t>in yellow</w:t>
      </w:r>
      <w:r w:rsidR="00020FDF">
        <w:t>)</w:t>
      </w:r>
      <w:r>
        <w:t xml:space="preserve"> </w:t>
      </w:r>
      <w:r>
        <w:sym w:font="Wingdings" w:char="F0E0"/>
      </w:r>
      <w:r>
        <w:t xml:space="preserve">  </w:t>
      </w:r>
      <w:r w:rsidRPr="00BD5681">
        <w:rPr>
          <w:highlight w:val="yellow"/>
        </w:rPr>
        <w:t>Option 1</w:t>
      </w:r>
      <w:r>
        <w:t xml:space="preserve">: Upload Employee/Job Database [From .CSV only] </w:t>
      </w:r>
      <w:r>
        <w:sym w:font="Wingdings" w:char="F0E0"/>
      </w:r>
      <w:r>
        <w:t xml:space="preserve"> </w:t>
      </w:r>
      <w:r w:rsidRPr="00BD5681">
        <w:rPr>
          <w:highlight w:val="yellow"/>
        </w:rPr>
        <w:t>1: Employee database</w:t>
      </w:r>
      <w:r>
        <w:t xml:space="preserve"> </w:t>
      </w:r>
      <w:r>
        <w:sym w:font="Wingdings" w:char="F0E0"/>
      </w:r>
      <w:r>
        <w:t xml:space="preserve"> </w:t>
      </w:r>
      <w:r w:rsidRPr="00BD5681">
        <w:rPr>
          <w:highlight w:val="yellow"/>
        </w:rPr>
        <w:t>Input “Y”</w:t>
      </w:r>
      <w:r>
        <w:t xml:space="preserve"> to the prompt: </w:t>
      </w:r>
      <w:r w:rsidRPr="00BD5681">
        <w:t>Do you want to proceed with another action? Y/N</w:t>
      </w:r>
    </w:p>
    <w:p w14:paraId="32DE00C0" w14:textId="4A47BD25" w:rsidR="00BD5681" w:rsidRDefault="00BD5681" w:rsidP="00E23FB7">
      <w:pPr>
        <w:pStyle w:val="ListParagraph"/>
        <w:numPr>
          <w:ilvl w:val="0"/>
          <w:numId w:val="9"/>
        </w:numPr>
      </w:pPr>
      <w:r>
        <w:t xml:space="preserve">The Calendar Resource has been initialised, </w:t>
      </w:r>
      <w:r w:rsidRPr="00BD5681">
        <w:rPr>
          <w:b/>
          <w:bCs/>
        </w:rPr>
        <w:t>please proceed with Test Cases below</w:t>
      </w:r>
    </w:p>
    <w:p w14:paraId="6AA13AD2" w14:textId="69F41C4D" w:rsidR="00BD5681" w:rsidRDefault="00BD5681" w:rsidP="00BD5681">
      <w:pPr>
        <w:pStyle w:val="ListParagraph"/>
        <w:numPr>
          <w:ilvl w:val="0"/>
          <w:numId w:val="9"/>
        </w:numPr>
      </w:pPr>
      <w:r>
        <w:t xml:space="preserve">(Optional) Once step 1- 4 is completed, initialising of job database is also available through these steps: </w:t>
      </w:r>
      <w:r>
        <w:sym w:font="Wingdings" w:char="F0E0"/>
      </w:r>
      <w:r>
        <w:t xml:space="preserve">  </w:t>
      </w:r>
      <w:r w:rsidRPr="00BD5681">
        <w:rPr>
          <w:highlight w:val="yellow"/>
        </w:rPr>
        <w:t>Option 1</w:t>
      </w:r>
      <w:r>
        <w:t xml:space="preserve">: Upload Employee/Job Database [From .CSV only] </w:t>
      </w:r>
      <w:r>
        <w:sym w:font="Wingdings" w:char="F0E0"/>
      </w:r>
      <w:r>
        <w:t xml:space="preserve"> </w:t>
      </w:r>
      <w:r w:rsidRPr="00BD5681">
        <w:rPr>
          <w:highlight w:val="yellow"/>
        </w:rPr>
        <w:t>2: Job database</w:t>
      </w:r>
      <w:r>
        <w:t xml:space="preserve"> </w:t>
      </w:r>
      <w:r>
        <w:sym w:font="Wingdings" w:char="F0E0"/>
      </w:r>
      <w:r>
        <w:t xml:space="preserve"> </w:t>
      </w:r>
      <w:r w:rsidRPr="00BD5681">
        <w:rPr>
          <w:highlight w:val="yellow"/>
        </w:rPr>
        <w:t>Input “Y”</w:t>
      </w:r>
      <w:r>
        <w:t xml:space="preserve"> to the prompt: </w:t>
      </w:r>
      <w:r w:rsidRPr="00BD5681">
        <w:t>Do you want to proceed with another action? Y/N</w:t>
      </w:r>
    </w:p>
    <w:p w14:paraId="54280EF4" w14:textId="139AFC60" w:rsidR="00BD5681" w:rsidRDefault="00BD5681" w:rsidP="00BD5681">
      <w:r>
        <w:t xml:space="preserve">Once the above steps are done, resource and scheduling tool is ready for use and the tool works for the date range of </w:t>
      </w:r>
      <w:r w:rsidRPr="00BD5681">
        <w:rPr>
          <w:u w:val="single"/>
        </w:rPr>
        <w:t>2022-12-31 to 2042-12-31</w:t>
      </w:r>
      <w:r>
        <w:t>.</w:t>
      </w:r>
    </w:p>
    <w:p w14:paraId="3BD0AABE" w14:textId="12B6C537" w:rsidR="00BD5681" w:rsidRPr="00BD5681" w:rsidRDefault="00BD5681" w:rsidP="00BD5681">
      <w:r>
        <w:t>Note: This date range can be extended further based on the datetime in-built python module, however, this is not our intention at this point.</w:t>
      </w:r>
    </w:p>
    <w:p w14:paraId="7200E747" w14:textId="77777777" w:rsidR="00E23FB7" w:rsidRPr="00DD32C9" w:rsidRDefault="00E23FB7" w:rsidP="00E23FB7"/>
    <w:p w14:paraId="08FA6953" w14:textId="08B887EE" w:rsidR="002523F8" w:rsidRDefault="002523F8" w:rsidP="00DD32C9">
      <w:pPr>
        <w:pStyle w:val="Heading1"/>
      </w:pPr>
      <w:r>
        <w:t>Classes</w:t>
      </w:r>
    </w:p>
    <w:p w14:paraId="2A436ABD" w14:textId="6C318554" w:rsidR="00BD5681" w:rsidRDefault="00BD5681" w:rsidP="00BD5681"/>
    <w:p w14:paraId="42D4D476" w14:textId="08C23C19" w:rsidR="00BD5681" w:rsidRDefault="00BD5681" w:rsidP="00BD5681">
      <w:r>
        <w:t>*Classes are defined in the class_functions.py file</w:t>
      </w:r>
      <w:r w:rsidR="00E21E09">
        <w:t>, there are a total of two classes</w:t>
      </w:r>
    </w:p>
    <w:p w14:paraId="1AE50EB1" w14:textId="6C75BE60" w:rsidR="00BD5681" w:rsidRPr="00E21E09" w:rsidRDefault="00E21E09" w:rsidP="00BD5681">
      <w:pPr>
        <w:rPr>
          <w:u w:val="single"/>
        </w:rPr>
      </w:pPr>
      <w:r>
        <w:rPr>
          <w:u w:val="single"/>
        </w:rPr>
        <w:t>1.</w:t>
      </w:r>
      <w:r w:rsidR="00BD5681" w:rsidRPr="00E21E09">
        <w:rPr>
          <w:u w:val="single"/>
        </w:rPr>
        <w:t>Job Class (Public Class)</w:t>
      </w:r>
    </w:p>
    <w:p w14:paraId="4CD97291" w14:textId="068F32C3" w:rsidR="00E21E09" w:rsidRDefault="00E21E09" w:rsidP="00BD5681">
      <w:r>
        <w:t>Attributes:</w:t>
      </w:r>
    </w:p>
    <w:p w14:paraId="3E9B1A5D" w14:textId="0A662A6F" w:rsidR="00E21E09" w:rsidRDefault="00E21E09" w:rsidP="00E21E09">
      <w:pPr>
        <w:pStyle w:val="ListParagraph"/>
        <w:numPr>
          <w:ilvl w:val="0"/>
          <w:numId w:val="10"/>
        </w:numPr>
      </w:pPr>
      <w:r>
        <w:t>job_id</w:t>
      </w:r>
    </w:p>
    <w:p w14:paraId="0C76A238" w14:textId="2B0F3202" w:rsidR="00E21E09" w:rsidRDefault="00E21E09" w:rsidP="00E21E09">
      <w:pPr>
        <w:pStyle w:val="ListParagraph"/>
        <w:numPr>
          <w:ilvl w:val="0"/>
          <w:numId w:val="10"/>
        </w:numPr>
      </w:pPr>
      <w:r>
        <w:t>job_name</w:t>
      </w:r>
    </w:p>
    <w:p w14:paraId="00FE3885" w14:textId="3813DFE3" w:rsidR="00E21E09" w:rsidRDefault="00E21E09" w:rsidP="00E21E09">
      <w:pPr>
        <w:pStyle w:val="ListParagraph"/>
        <w:numPr>
          <w:ilvl w:val="0"/>
          <w:numId w:val="10"/>
        </w:numPr>
      </w:pPr>
      <w:r>
        <w:t>start_date</w:t>
      </w:r>
    </w:p>
    <w:p w14:paraId="6D80CB59" w14:textId="0B5DC130" w:rsidR="00E21E09" w:rsidRDefault="00E21E09" w:rsidP="00E21E09">
      <w:pPr>
        <w:pStyle w:val="ListParagraph"/>
        <w:numPr>
          <w:ilvl w:val="0"/>
          <w:numId w:val="10"/>
        </w:numPr>
      </w:pPr>
      <w:r>
        <w:t xml:space="preserve">due_date (original planned due date inputted by User </w:t>
      </w:r>
      <w:r w:rsidRPr="00E21E09">
        <w:rPr>
          <w:b/>
          <w:bCs/>
        </w:rPr>
        <w:t>or</w:t>
      </w:r>
      <w:r>
        <w:t xml:space="preserve"> the recommended due date based on resource available after function scheduleJobCheck is called)</w:t>
      </w:r>
    </w:p>
    <w:p w14:paraId="75443CDD" w14:textId="2342DA1C" w:rsidR="00E21E09" w:rsidRDefault="00E21E09" w:rsidP="00E21E09">
      <w:pPr>
        <w:pStyle w:val="ListParagraph"/>
        <w:numPr>
          <w:ilvl w:val="0"/>
          <w:numId w:val="10"/>
        </w:numPr>
      </w:pPr>
      <w:r>
        <w:t>resources</w:t>
      </w:r>
    </w:p>
    <w:p w14:paraId="56B63492" w14:textId="5F2EA905" w:rsidR="00E21E09" w:rsidRDefault="00E21E09" w:rsidP="00E21E09">
      <w:pPr>
        <w:pStyle w:val="ListParagraph"/>
        <w:numPr>
          <w:ilvl w:val="0"/>
          <w:numId w:val="10"/>
        </w:numPr>
      </w:pPr>
      <w:r>
        <w:lastRenderedPageBreak/>
        <w:t>total_cost</w:t>
      </w:r>
    </w:p>
    <w:p w14:paraId="1C16FC09" w14:textId="26C9030A" w:rsidR="00E21E09" w:rsidRDefault="00E21E09" w:rsidP="00E21E09">
      <w:pPr>
        <w:pStyle w:val="ListParagraph"/>
        <w:numPr>
          <w:ilvl w:val="0"/>
          <w:numId w:val="10"/>
        </w:numPr>
      </w:pPr>
      <w:r>
        <w:t>employees (this is an association relationship with the employee class)</w:t>
      </w:r>
    </w:p>
    <w:p w14:paraId="08865DBE" w14:textId="64EFAD72" w:rsidR="00E21E09" w:rsidRDefault="00E21E09" w:rsidP="00E21E09">
      <w:pPr>
        <w:pStyle w:val="ListParagraph"/>
        <w:numPr>
          <w:ilvl w:val="0"/>
          <w:numId w:val="10"/>
        </w:numPr>
      </w:pPr>
      <w:r>
        <w:t>craft</w:t>
      </w:r>
    </w:p>
    <w:p w14:paraId="59DDDFA1" w14:textId="14203606" w:rsidR="00E21E09" w:rsidRDefault="00E21E09" w:rsidP="00E21E09">
      <w:pPr>
        <w:pStyle w:val="ListParagraph"/>
        <w:numPr>
          <w:ilvl w:val="0"/>
          <w:numId w:val="10"/>
        </w:numPr>
      </w:pPr>
      <w:r>
        <w:t>scheduled_end_date (This is the actual end date of the job scheduled in the system, not necessarily the same as the user input due date)</w:t>
      </w:r>
    </w:p>
    <w:p w14:paraId="32C5351C" w14:textId="391A2DD5" w:rsidR="00E21E09" w:rsidRDefault="00E21E09" w:rsidP="00E21E09">
      <w:r>
        <w:t>Methods:</w:t>
      </w:r>
    </w:p>
    <w:p w14:paraId="155942BB" w14:textId="5547F08F" w:rsidR="00E21E09" w:rsidRDefault="00E21E09" w:rsidP="00E21E09">
      <w:r>
        <w:t>Nil</w:t>
      </w:r>
    </w:p>
    <w:p w14:paraId="43E48A4C" w14:textId="319A521D" w:rsidR="00E21E09" w:rsidRDefault="00E21E09" w:rsidP="00E21E09"/>
    <w:p w14:paraId="084CE779" w14:textId="251CB75D" w:rsidR="00E21E09" w:rsidRPr="00E21E09" w:rsidRDefault="00E21E09" w:rsidP="00E21E09">
      <w:pPr>
        <w:rPr>
          <w:u w:val="single"/>
        </w:rPr>
      </w:pPr>
      <w:r>
        <w:rPr>
          <w:u w:val="single"/>
        </w:rPr>
        <w:t>2.</w:t>
      </w:r>
      <w:r w:rsidRPr="00E21E09">
        <w:rPr>
          <w:u w:val="single"/>
        </w:rPr>
        <w:t>Employee Class (Private Class)</w:t>
      </w:r>
    </w:p>
    <w:p w14:paraId="24251ADA" w14:textId="7B1A6A33" w:rsidR="00E21E09" w:rsidRDefault="00E21E09" w:rsidP="00E21E09">
      <w:r>
        <w:t>Attributes:</w:t>
      </w:r>
    </w:p>
    <w:p w14:paraId="3F6918CB" w14:textId="3405180B" w:rsidR="00E21E09" w:rsidRDefault="00E21E09" w:rsidP="00E21E09">
      <w:pPr>
        <w:pStyle w:val="ListParagraph"/>
        <w:numPr>
          <w:ilvl w:val="0"/>
          <w:numId w:val="12"/>
        </w:numPr>
      </w:pPr>
      <w:r>
        <w:t>emp_id (Employee ID)</w:t>
      </w:r>
    </w:p>
    <w:p w14:paraId="4278313E" w14:textId="227C9AC8" w:rsidR="00E21E09" w:rsidRDefault="00E21E09" w:rsidP="00E21E09">
      <w:pPr>
        <w:pStyle w:val="ListParagraph"/>
        <w:numPr>
          <w:ilvl w:val="0"/>
          <w:numId w:val="12"/>
        </w:numPr>
      </w:pPr>
      <w:r>
        <w:t>first_name</w:t>
      </w:r>
    </w:p>
    <w:p w14:paraId="214AAD58" w14:textId="5EB0FD76" w:rsidR="00E21E09" w:rsidRDefault="00E21E09" w:rsidP="00E21E09">
      <w:pPr>
        <w:pStyle w:val="ListParagraph"/>
        <w:numPr>
          <w:ilvl w:val="0"/>
          <w:numId w:val="12"/>
        </w:numPr>
      </w:pPr>
      <w:r>
        <w:t>last_name</w:t>
      </w:r>
    </w:p>
    <w:p w14:paraId="46F87DEB" w14:textId="736369A5" w:rsidR="00E21E09" w:rsidRDefault="00E21E09" w:rsidP="00E21E09">
      <w:pPr>
        <w:pStyle w:val="ListParagraph"/>
        <w:numPr>
          <w:ilvl w:val="0"/>
          <w:numId w:val="12"/>
        </w:numPr>
      </w:pPr>
      <w:r>
        <w:t>hourly_rate</w:t>
      </w:r>
    </w:p>
    <w:p w14:paraId="47D8E5BD" w14:textId="611C117D" w:rsidR="00E21E09" w:rsidRDefault="00E21E09" w:rsidP="00E21E09">
      <w:pPr>
        <w:pStyle w:val="ListParagraph"/>
        <w:numPr>
          <w:ilvl w:val="0"/>
          <w:numId w:val="12"/>
        </w:numPr>
      </w:pPr>
      <w:r>
        <w:t>total_hours_per_day</w:t>
      </w:r>
    </w:p>
    <w:p w14:paraId="0CD7D6C8" w14:textId="5E3706E6" w:rsidR="00E21E09" w:rsidRDefault="00E21E09" w:rsidP="00E21E09">
      <w:pPr>
        <w:pStyle w:val="ListParagraph"/>
        <w:numPr>
          <w:ilvl w:val="0"/>
          <w:numId w:val="12"/>
        </w:numPr>
      </w:pPr>
      <w:r>
        <w:t>competency</w:t>
      </w:r>
    </w:p>
    <w:p w14:paraId="00109AAC" w14:textId="1F6E3FD1" w:rsidR="00E21E09" w:rsidRDefault="00E21E09" w:rsidP="00E21E09">
      <w:pPr>
        <w:pStyle w:val="ListParagraph"/>
        <w:numPr>
          <w:ilvl w:val="0"/>
          <w:numId w:val="12"/>
        </w:numPr>
      </w:pPr>
      <w:r>
        <w:t>craft</w:t>
      </w:r>
    </w:p>
    <w:p w14:paraId="6392EAA6" w14:textId="069EB9F5" w:rsidR="00E21E09" w:rsidRDefault="00E21E09" w:rsidP="00E21E09">
      <w:r>
        <w:t>Methods:</w:t>
      </w:r>
    </w:p>
    <w:p w14:paraId="1250996A" w14:textId="544AC879" w:rsidR="00E21E09" w:rsidRDefault="00E21E09" w:rsidP="00E21E09">
      <w:pPr>
        <w:pStyle w:val="ListParagraph"/>
        <w:numPr>
          <w:ilvl w:val="0"/>
          <w:numId w:val="13"/>
        </w:numPr>
      </w:pPr>
      <w:r>
        <w:t>getter/setter methods for all attributes above (instance method) [</w:t>
      </w:r>
      <w:r w:rsidRPr="00E21E09">
        <w:rPr>
          <w:highlight w:val="yellow"/>
        </w:rPr>
        <w:t>rmb to add setCraft</w:t>
      </w:r>
      <w:r>
        <w:t>]</w:t>
      </w:r>
    </w:p>
    <w:p w14:paraId="1114FE51" w14:textId="79719B23" w:rsidR="00E21E09" w:rsidRDefault="00E21E09" w:rsidP="00E21E09">
      <w:pPr>
        <w:pStyle w:val="ListParagraph"/>
        <w:numPr>
          <w:ilvl w:val="0"/>
          <w:numId w:val="13"/>
        </w:numPr>
      </w:pPr>
      <w:r>
        <w:t>CurrentEmployeeCount (static method)</w:t>
      </w:r>
    </w:p>
    <w:p w14:paraId="165997BC" w14:textId="71A24B49" w:rsidR="00E21E09" w:rsidRDefault="00E21E09" w:rsidP="00E21E09">
      <w:pPr>
        <w:pStyle w:val="ListParagraph"/>
        <w:numPr>
          <w:ilvl w:val="0"/>
          <w:numId w:val="13"/>
        </w:numPr>
      </w:pPr>
      <w:r>
        <w:t>addEmployee (static method)</w:t>
      </w:r>
    </w:p>
    <w:p w14:paraId="7A2F2A66" w14:textId="53F9B208" w:rsidR="00E21E09" w:rsidRDefault="00E21E09" w:rsidP="00E21E09">
      <w:pPr>
        <w:pStyle w:val="ListParagraph"/>
        <w:numPr>
          <w:ilvl w:val="0"/>
          <w:numId w:val="13"/>
        </w:numPr>
      </w:pPr>
      <w:r>
        <w:t>removeEmployee (static method)</w:t>
      </w:r>
    </w:p>
    <w:p w14:paraId="2D2FC236" w14:textId="77777777" w:rsidR="00E21E09" w:rsidRDefault="00E21E09" w:rsidP="00E21E09">
      <w:pPr>
        <w:pStyle w:val="ListParagraph"/>
      </w:pPr>
    </w:p>
    <w:p w14:paraId="0787BC59" w14:textId="116795F8" w:rsidR="00DD32C9" w:rsidRDefault="00DD32C9" w:rsidP="00DD32C9">
      <w:pPr>
        <w:pStyle w:val="Heading1"/>
      </w:pPr>
      <w:r>
        <w:t>Functions</w:t>
      </w:r>
    </w:p>
    <w:p w14:paraId="4DF0FA5F" w14:textId="30C1FFF4" w:rsidR="00712009" w:rsidRDefault="00712009" w:rsidP="00712009"/>
    <w:p w14:paraId="44827BDB" w14:textId="060B2FCB" w:rsidR="00712009" w:rsidRDefault="00712009" w:rsidP="00712009">
      <w:pPr>
        <w:rPr>
          <w:u w:val="single"/>
        </w:rPr>
      </w:pPr>
      <w:r>
        <w:rPr>
          <w:u w:val="single"/>
        </w:rPr>
        <w:t>Overview of Functions defined in class_functions.py:</w:t>
      </w:r>
    </w:p>
    <w:p w14:paraId="763524A8" w14:textId="243FE05A" w:rsidR="00712009" w:rsidRDefault="00712009" w:rsidP="00712009">
      <w:pPr>
        <w:pStyle w:val="ListParagraph"/>
        <w:numPr>
          <w:ilvl w:val="0"/>
          <w:numId w:val="14"/>
        </w:numPr>
      </w:pPr>
      <w:r w:rsidRPr="00712009">
        <w:t>createCalendarRange</w:t>
      </w:r>
      <w:r>
        <w:t xml:space="preserve"> (start_date, end_date, calendar_resource_dict, list_of_employees)</w:t>
      </w:r>
    </w:p>
    <w:p w14:paraId="418E9D5C" w14:textId="14F22CF0" w:rsidR="00712009" w:rsidRDefault="00712009" w:rsidP="00712009">
      <w:pPr>
        <w:pStyle w:val="ListParagraph"/>
        <w:numPr>
          <w:ilvl w:val="1"/>
          <w:numId w:val="14"/>
        </w:numPr>
      </w:pPr>
      <w:r>
        <w:t xml:space="preserve">Takes in 4 </w:t>
      </w:r>
      <w:r w:rsidR="00C44984">
        <w:t>parameter</w:t>
      </w:r>
      <w:r>
        <w:t>s and creates a calendar data structure if calendar_resource_dict is an empty dictionary</w:t>
      </w:r>
    </w:p>
    <w:p w14:paraId="493BE9BB" w14:textId="77777777" w:rsidR="00712009" w:rsidRDefault="00712009" w:rsidP="00712009">
      <w:pPr>
        <w:pStyle w:val="ListParagraph"/>
        <w:numPr>
          <w:ilvl w:val="1"/>
          <w:numId w:val="14"/>
        </w:numPr>
      </w:pPr>
      <w:r>
        <w:t xml:space="preserve">Calendar data structure is of three-dimesions of this format: </w:t>
      </w:r>
    </w:p>
    <w:p w14:paraId="7E8DFFFF" w14:textId="2A708608" w:rsidR="00712009" w:rsidRDefault="00712009" w:rsidP="00712009">
      <w:pPr>
        <w:pStyle w:val="ListParagraph"/>
        <w:ind w:left="1440"/>
      </w:pPr>
      <w:r w:rsidRPr="00712009">
        <w:rPr>
          <w:highlight w:val="yellow"/>
        </w:rPr>
        <w:t>{</w:t>
      </w:r>
      <w:r>
        <w:t xml:space="preserve">start_date: </w:t>
      </w:r>
      <w:r w:rsidRPr="00712009">
        <w:rPr>
          <w:highlight w:val="green"/>
        </w:rPr>
        <w:t>[</w:t>
      </w:r>
      <w:r w:rsidRPr="00712009">
        <w:rPr>
          <w:highlight w:val="magenta"/>
        </w:rPr>
        <w:t>{</w:t>
      </w:r>
      <w:r>
        <w:t>emp_id: total_work_hours_per_day, “Craft</w:t>
      </w:r>
      <w:proofErr w:type="gramStart"/>
      <w:r>
        <w:t>” :</w:t>
      </w:r>
      <w:proofErr w:type="gramEnd"/>
      <w:r>
        <w:t xml:space="preserve"> Employee’s Craft</w:t>
      </w:r>
      <w:r w:rsidRPr="00712009">
        <w:rPr>
          <w:highlight w:val="magenta"/>
        </w:rPr>
        <w:t>}</w:t>
      </w:r>
      <w:r w:rsidRPr="00712009">
        <w:rPr>
          <w:highlight w:val="green"/>
        </w:rPr>
        <w:t>]</w:t>
      </w:r>
      <w:r>
        <w:t>, start_date +1 (day) :</w:t>
      </w:r>
      <w:r w:rsidRPr="00712009">
        <w:t xml:space="preserve"> </w:t>
      </w:r>
      <w:r w:rsidRPr="00712009">
        <w:rPr>
          <w:highlight w:val="green"/>
        </w:rPr>
        <w:t>[</w:t>
      </w:r>
      <w:r w:rsidRPr="00712009">
        <w:rPr>
          <w:highlight w:val="magenta"/>
        </w:rPr>
        <w:t>{</w:t>
      </w:r>
      <w:r>
        <w:t>emp_id: total_work_hours_per_day, “Craft” : Employee’s Craft</w:t>
      </w:r>
      <w:r>
        <w:t xml:space="preserve"> </w:t>
      </w:r>
      <w:r w:rsidRPr="00712009">
        <w:rPr>
          <w:highlight w:val="magenta"/>
        </w:rPr>
        <w:t>}</w:t>
      </w:r>
      <w:r w:rsidRPr="00712009">
        <w:rPr>
          <w:highlight w:val="green"/>
        </w:rPr>
        <w:t>]</w:t>
      </w:r>
      <w:r>
        <w:t>,end_date</w:t>
      </w:r>
      <w:r>
        <w:t>:</w:t>
      </w:r>
      <w:r w:rsidRPr="00712009">
        <w:t xml:space="preserve"> </w:t>
      </w:r>
      <w:r w:rsidRPr="00712009">
        <w:rPr>
          <w:highlight w:val="green"/>
        </w:rPr>
        <w:t>[</w:t>
      </w:r>
      <w:r w:rsidRPr="00712009">
        <w:rPr>
          <w:highlight w:val="magenta"/>
        </w:rPr>
        <w:t>{</w:t>
      </w:r>
      <w:r>
        <w:t>emp_id: total_work_hours_per_day, “Craft” : Employee’s Craft</w:t>
      </w:r>
      <w:r>
        <w:t xml:space="preserve"> </w:t>
      </w:r>
      <w:r w:rsidRPr="00712009">
        <w:rPr>
          <w:highlight w:val="magenta"/>
        </w:rPr>
        <w:t>}</w:t>
      </w:r>
      <w:r>
        <w:t xml:space="preserve"> </w:t>
      </w:r>
      <w:r w:rsidRPr="00712009">
        <w:rPr>
          <w:highlight w:val="green"/>
        </w:rPr>
        <w:t>]</w:t>
      </w:r>
      <w:r>
        <w:t xml:space="preserve"> </w:t>
      </w:r>
      <w:r w:rsidRPr="00712009">
        <w:rPr>
          <w:highlight w:val="yellow"/>
        </w:rPr>
        <w:t>}</w:t>
      </w:r>
    </w:p>
    <w:p w14:paraId="3E739852" w14:textId="32DF6BC4" w:rsidR="00C44984" w:rsidRDefault="00C44984" w:rsidP="00C44984">
      <w:pPr>
        <w:pStyle w:val="ListParagraph"/>
        <w:numPr>
          <w:ilvl w:val="1"/>
          <w:numId w:val="14"/>
        </w:numPr>
      </w:pPr>
      <w:r>
        <w:t xml:space="preserve">Calendar data structure </w:t>
      </w:r>
      <w:r>
        <w:t>runs from start_date all the way till end_date</w:t>
      </w:r>
    </w:p>
    <w:p w14:paraId="40360D67" w14:textId="338C4439" w:rsidR="00C44984" w:rsidRDefault="00C44984" w:rsidP="00C44984">
      <w:pPr>
        <w:pStyle w:val="ListParagraph"/>
        <w:numPr>
          <w:ilvl w:val="1"/>
          <w:numId w:val="14"/>
        </w:numPr>
      </w:pPr>
      <w:r>
        <w:t>Returns calendar data structure</w:t>
      </w:r>
    </w:p>
    <w:p w14:paraId="27220AC3" w14:textId="77777777" w:rsidR="00C44984" w:rsidRDefault="00C44984" w:rsidP="00C44984">
      <w:pPr>
        <w:pStyle w:val="ListParagraph"/>
        <w:ind w:left="1440"/>
      </w:pPr>
    </w:p>
    <w:p w14:paraId="699FD3C6" w14:textId="1FAF0BDD" w:rsidR="00C44984" w:rsidRDefault="00C44984" w:rsidP="00C44984">
      <w:pPr>
        <w:pStyle w:val="ListParagraph"/>
        <w:numPr>
          <w:ilvl w:val="0"/>
          <w:numId w:val="14"/>
        </w:numPr>
      </w:pPr>
      <w:r>
        <w:t>scheduleJobCheck</w:t>
      </w:r>
      <w:r w:rsidRPr="00C44984">
        <w:t xml:space="preserve"> </w:t>
      </w:r>
      <w:r w:rsidRPr="00C44984">
        <w:t>(job_name, start_date, due_date, resources, total_cost, craft, calendar_resource_dict)</w:t>
      </w:r>
    </w:p>
    <w:p w14:paraId="1966DE53" w14:textId="440D9386" w:rsidR="00C44984" w:rsidRDefault="00C44984" w:rsidP="00C44984">
      <w:pPr>
        <w:pStyle w:val="ListParagraph"/>
        <w:numPr>
          <w:ilvl w:val="1"/>
          <w:numId w:val="14"/>
        </w:numPr>
      </w:pPr>
      <w:r>
        <w:lastRenderedPageBreak/>
        <w:t>Takes in 7 parameters which describes the job requirements (start and end date and the craft and resources required)</w:t>
      </w:r>
    </w:p>
    <w:p w14:paraId="57E15166" w14:textId="38EBF4D9" w:rsidR="00C44984" w:rsidRDefault="00C44984" w:rsidP="00C44984">
      <w:pPr>
        <w:pStyle w:val="ListParagraph"/>
        <w:numPr>
          <w:ilvl w:val="1"/>
          <w:numId w:val="14"/>
        </w:numPr>
      </w:pPr>
      <w:r>
        <w:t>These requirements are checked against calendar_resource_dict to see if there are sufficient available resources to complete the job before or on the end date</w:t>
      </w:r>
    </w:p>
    <w:p w14:paraId="4F1CFBDA" w14:textId="616CCD6A" w:rsidR="00C44984" w:rsidRDefault="00C44984" w:rsidP="00C44984">
      <w:pPr>
        <w:pStyle w:val="ListParagraph"/>
        <w:numPr>
          <w:ilvl w:val="1"/>
          <w:numId w:val="14"/>
        </w:numPr>
      </w:pPr>
      <w:r>
        <w:t>If sufficient available resource, prompt user to confirm schedule, returns True and the job dates if user confirms, else return False</w:t>
      </w:r>
    </w:p>
    <w:p w14:paraId="3764C38A" w14:textId="26113486" w:rsidR="00C44984" w:rsidRDefault="00C44984" w:rsidP="00C44984">
      <w:pPr>
        <w:pStyle w:val="ListParagraph"/>
        <w:numPr>
          <w:ilvl w:val="1"/>
          <w:numId w:val="14"/>
        </w:numPr>
      </w:pPr>
      <w:r>
        <w:t>Else, prompt user if user would want a best available schedule recommended by the tool</w:t>
      </w:r>
    </w:p>
    <w:p w14:paraId="7D18CA6C" w14:textId="179A6B68" w:rsidR="00C44984" w:rsidRDefault="00C44984" w:rsidP="00C44984">
      <w:pPr>
        <w:pStyle w:val="ListParagraph"/>
        <w:numPr>
          <w:ilvl w:val="1"/>
          <w:numId w:val="14"/>
        </w:numPr>
      </w:pPr>
      <w:r>
        <w:t>If user wants a best available schedule, call recommendSchedule function and prompts user if u</w:t>
      </w:r>
      <w:r w:rsidR="0026401F">
        <w:t>s</w:t>
      </w:r>
      <w:r>
        <w:t>er wants to accept the new dates returned from recommendSchedule. Returns True and new dates if user agrees, else return False.</w:t>
      </w:r>
    </w:p>
    <w:p w14:paraId="09DF907E" w14:textId="7C890224" w:rsidR="00C44984" w:rsidRDefault="00C44984" w:rsidP="00C44984">
      <w:pPr>
        <w:pStyle w:val="ListParagraph"/>
        <w:numPr>
          <w:ilvl w:val="1"/>
          <w:numId w:val="14"/>
        </w:numPr>
      </w:pPr>
      <w:r>
        <w:t>Else, return False</w:t>
      </w:r>
    </w:p>
    <w:p w14:paraId="2F241A56" w14:textId="77777777" w:rsidR="0026401F" w:rsidRDefault="0026401F" w:rsidP="0026401F">
      <w:pPr>
        <w:pStyle w:val="ListParagraph"/>
        <w:ind w:left="1440"/>
      </w:pPr>
    </w:p>
    <w:p w14:paraId="5F501E80" w14:textId="7277B952" w:rsidR="00C44984" w:rsidRDefault="0026401F" w:rsidP="00C44984">
      <w:pPr>
        <w:pStyle w:val="ListParagraph"/>
        <w:numPr>
          <w:ilvl w:val="0"/>
          <w:numId w:val="14"/>
        </w:numPr>
      </w:pPr>
      <w:proofErr w:type="gramStart"/>
      <w:r>
        <w:t>recommendSchedule(</w:t>
      </w:r>
      <w:proofErr w:type="gramEnd"/>
      <w:r w:rsidRPr="0026401F">
        <w:t>resources, start_date, due_date, craft, calendar_resource_dict</w:t>
      </w:r>
      <w:r w:rsidRPr="0026401F">
        <w:t>)</w:t>
      </w:r>
    </w:p>
    <w:p w14:paraId="760D6FDA" w14:textId="5CA49161" w:rsidR="0026401F" w:rsidRDefault="0026401F" w:rsidP="0026401F">
      <w:pPr>
        <w:pStyle w:val="ListParagraph"/>
        <w:numPr>
          <w:ilvl w:val="1"/>
          <w:numId w:val="14"/>
        </w:numPr>
      </w:pPr>
      <w:r>
        <w:t>Takes in 5 parameters containing job requirements of start_date, due_date and resources and craft required</w:t>
      </w:r>
    </w:p>
    <w:p w14:paraId="306A146D" w14:textId="5048BC99" w:rsidR="0026401F" w:rsidRDefault="0026401F" w:rsidP="0026401F">
      <w:pPr>
        <w:pStyle w:val="ListParagraph"/>
        <w:numPr>
          <w:ilvl w:val="1"/>
          <w:numId w:val="14"/>
        </w:numPr>
      </w:pPr>
      <w:r>
        <w:t>Compares these requirements with calendar_resource_dict and saves the start and end date where this job can be fulfilled completely</w:t>
      </w:r>
    </w:p>
    <w:p w14:paraId="74C84E41" w14:textId="6824BB88" w:rsidR="0026401F" w:rsidRDefault="0026401F" w:rsidP="0026401F">
      <w:pPr>
        <w:pStyle w:val="ListParagraph"/>
        <w:numPr>
          <w:ilvl w:val="1"/>
          <w:numId w:val="14"/>
        </w:numPr>
      </w:pPr>
      <w:r>
        <w:t>Returns start date and new end date if the variables are different, else return new end date and None</w:t>
      </w:r>
    </w:p>
    <w:p w14:paraId="18DEEB99" w14:textId="77777777" w:rsidR="0026401F" w:rsidRDefault="0026401F" w:rsidP="0026401F">
      <w:pPr>
        <w:pStyle w:val="ListParagraph"/>
        <w:ind w:left="1440"/>
      </w:pPr>
    </w:p>
    <w:p w14:paraId="398062C8" w14:textId="11780B8F" w:rsidR="00C44984" w:rsidRDefault="00C44984" w:rsidP="00C44984">
      <w:pPr>
        <w:pStyle w:val="ListParagraph"/>
        <w:numPr>
          <w:ilvl w:val="0"/>
          <w:numId w:val="14"/>
        </w:numPr>
      </w:pPr>
      <w:proofErr w:type="gramStart"/>
      <w:r>
        <w:t>scheduleJob(</w:t>
      </w:r>
      <w:proofErr w:type="gramEnd"/>
      <w:r w:rsidRPr="00C44984">
        <w:t>job_name, start_date, due_date, resources, total_cost, craft ,calendar_resource_dict, current_job_id, list_of_jobs</w:t>
      </w:r>
      <w:r w:rsidRPr="00C44984">
        <w:t>)</w:t>
      </w:r>
    </w:p>
    <w:p w14:paraId="4560157C" w14:textId="75744A34" w:rsidR="0026401F" w:rsidRDefault="0026401F" w:rsidP="0026401F">
      <w:pPr>
        <w:pStyle w:val="ListParagraph"/>
        <w:numPr>
          <w:ilvl w:val="1"/>
          <w:numId w:val="14"/>
        </w:numPr>
      </w:pPr>
      <w:r>
        <w:t>Takes in 9 parameters</w:t>
      </w:r>
    </w:p>
    <w:p w14:paraId="094F9B43" w14:textId="67127DF2" w:rsidR="0026401F" w:rsidRDefault="0026401F" w:rsidP="0026401F">
      <w:pPr>
        <w:pStyle w:val="ListParagraph"/>
        <w:numPr>
          <w:ilvl w:val="1"/>
          <w:numId w:val="14"/>
        </w:numPr>
      </w:pPr>
      <w:r>
        <w:t>Generates a Job ID for current job being scheduled</w:t>
      </w:r>
    </w:p>
    <w:p w14:paraId="4B7688ED" w14:textId="0D8239FC" w:rsidR="0026401F" w:rsidRDefault="0026401F" w:rsidP="0026401F">
      <w:pPr>
        <w:pStyle w:val="ListParagraph"/>
        <w:numPr>
          <w:ilvl w:val="1"/>
          <w:numId w:val="14"/>
        </w:numPr>
      </w:pPr>
      <w:r>
        <w:t>Creates new job instance and saves Job instance in list_of_jobs</w:t>
      </w:r>
    </w:p>
    <w:p w14:paraId="7C918783" w14:textId="233684A6" w:rsidR="0026401F" w:rsidRDefault="0026401F" w:rsidP="0026401F">
      <w:pPr>
        <w:pStyle w:val="ListParagraph"/>
        <w:numPr>
          <w:ilvl w:val="1"/>
          <w:numId w:val="14"/>
        </w:numPr>
      </w:pPr>
      <w:r>
        <w:t>Allocate Employees in calendar_resource_dict to the job</w:t>
      </w:r>
    </w:p>
    <w:p w14:paraId="7D8B9497" w14:textId="6DFCC0ED" w:rsidR="0026401F" w:rsidRDefault="0026401F" w:rsidP="0026401F">
      <w:pPr>
        <w:pStyle w:val="ListParagraph"/>
        <w:numPr>
          <w:ilvl w:val="1"/>
          <w:numId w:val="14"/>
        </w:numPr>
      </w:pPr>
      <w:r>
        <w:t>Creates an association between new job instance with the employees allocated to it</w:t>
      </w:r>
    </w:p>
    <w:p w14:paraId="2FBF1EAE" w14:textId="57F7285A" w:rsidR="0026401F" w:rsidRDefault="0026401F" w:rsidP="0026401F">
      <w:pPr>
        <w:pStyle w:val="ListParagraph"/>
        <w:numPr>
          <w:ilvl w:val="1"/>
          <w:numId w:val="14"/>
        </w:numPr>
      </w:pPr>
      <w:r>
        <w:t>Sets Job intance scheduled_end_date attribute to actual end_date in the system (might be different from the due_date originally given by user as some jobs can be completed earlier)</w:t>
      </w:r>
    </w:p>
    <w:p w14:paraId="3FD3DA30" w14:textId="61D635C8" w:rsidR="0026401F" w:rsidRDefault="0026401F" w:rsidP="0026401F">
      <w:pPr>
        <w:pStyle w:val="ListParagraph"/>
        <w:numPr>
          <w:ilvl w:val="1"/>
          <w:numId w:val="14"/>
        </w:numPr>
      </w:pPr>
      <w:r>
        <w:t xml:space="preserve">Output Job details scheduled in the system for User, details shared are the start date and Job ID, as well as employees tagged to the job on the </w:t>
      </w:r>
      <w:r w:rsidR="00C52C6E">
        <w:t>various dates</w:t>
      </w:r>
    </w:p>
    <w:p w14:paraId="641985A5" w14:textId="1747F44B" w:rsidR="00C44984" w:rsidRDefault="00C44984" w:rsidP="00C44984">
      <w:r>
        <w:t xml:space="preserve"> </w:t>
      </w:r>
    </w:p>
    <w:p w14:paraId="39D2B93F" w14:textId="77777777" w:rsidR="00C44984" w:rsidRDefault="00C44984" w:rsidP="00712009">
      <w:pPr>
        <w:pStyle w:val="ListParagraph"/>
        <w:ind w:left="1440"/>
      </w:pPr>
    </w:p>
    <w:p w14:paraId="7E4D85EF" w14:textId="6DE875B9" w:rsidR="00C44984" w:rsidRPr="00712009" w:rsidRDefault="00C44984" w:rsidP="00C44984">
      <w:r>
        <w:tab/>
      </w:r>
    </w:p>
    <w:p w14:paraId="1D850DA2" w14:textId="26A236A4" w:rsidR="00712009" w:rsidRPr="00712009" w:rsidRDefault="00C52C6E" w:rsidP="00C52C6E">
      <w:pPr>
        <w:pStyle w:val="Heading1"/>
      </w:pPr>
      <w:r>
        <w:t>Use Cases</w:t>
      </w:r>
    </w:p>
    <w:p w14:paraId="5E43745B" w14:textId="67E01F9C" w:rsidR="00DD32C9" w:rsidRDefault="00DD32C9" w:rsidP="00DD32C9">
      <w:pPr>
        <w:pStyle w:val="Heading2"/>
      </w:pPr>
      <w:r w:rsidRPr="00DD32C9">
        <w:t xml:space="preserve">Upload </w:t>
      </w:r>
      <w:r>
        <w:t>e</w:t>
      </w:r>
      <w:r w:rsidRPr="00DD32C9">
        <w:t>mployee/</w:t>
      </w:r>
      <w:r>
        <w:t>j</w:t>
      </w:r>
      <w:r w:rsidRPr="00DD32C9">
        <w:t xml:space="preserve">ob </w:t>
      </w:r>
      <w:r>
        <w:t>d</w:t>
      </w:r>
      <w:r w:rsidRPr="00DD32C9">
        <w:t>atabase</w:t>
      </w:r>
    </w:p>
    <w:p w14:paraId="7A45184D" w14:textId="1C29A3BA" w:rsidR="00DD32C9" w:rsidRPr="00B364D3" w:rsidRDefault="00DD32C9" w:rsidP="00DD32C9">
      <w:pPr>
        <w:pStyle w:val="Heading3"/>
        <w:rPr>
          <w:highlight w:val="yellow"/>
        </w:rPr>
      </w:pPr>
      <w:commentRangeStart w:id="0"/>
      <w:r w:rsidRPr="00B364D3">
        <w:rPr>
          <w:highlight w:val="yellow"/>
        </w:rPr>
        <w:t>Upload employee database</w:t>
      </w:r>
      <w:commentRangeEnd w:id="0"/>
      <w:r w:rsidR="00EE349A" w:rsidRPr="00B364D3">
        <w:rPr>
          <w:rStyle w:val="CommentReference"/>
          <w:rFonts w:asciiTheme="minorHAnsi" w:eastAsiaTheme="minorEastAsia" w:hAnsiTheme="minorHAnsi" w:cstheme="minorBidi"/>
          <w:color w:val="auto"/>
          <w:highlight w:val="yellow"/>
        </w:rPr>
        <w:commentReference w:id="0"/>
      </w:r>
    </w:p>
    <w:p w14:paraId="6435E98D" w14:textId="3970A506" w:rsidR="005A525E" w:rsidRDefault="00E10CD8" w:rsidP="00DD32C9">
      <w:r>
        <w:t xml:space="preserve">If </w:t>
      </w:r>
      <w:r w:rsidR="005A525E">
        <w:t>“employee.csv”</w:t>
      </w:r>
      <w:r>
        <w:t xml:space="preserve"> is present in the same folder with the right </w:t>
      </w:r>
      <w:r w:rsidR="005A525E">
        <w:t>format, a list of employee object will be created and stored in the variable list_of_employees.</w:t>
      </w:r>
    </w:p>
    <w:p w14:paraId="047ADA4F" w14:textId="15983427" w:rsidR="00DD32C9" w:rsidRDefault="005A525E" w:rsidP="00DD32C9">
      <w:r>
        <w:t>At the same time, a calendar in the form of dictionary</w:t>
      </w:r>
      <w:r w:rsidR="005A7647">
        <w:t xml:space="preserve"> – </w:t>
      </w:r>
      <w:r w:rsidR="005A7647" w:rsidRPr="005A7647">
        <w:t>calendar</w:t>
      </w:r>
      <w:r w:rsidR="005A7647">
        <w:t>_</w:t>
      </w:r>
      <w:r w:rsidR="005A7647" w:rsidRPr="005A7647">
        <w:t>resource_dict</w:t>
      </w:r>
      <w:r w:rsidR="005A7647">
        <w:t xml:space="preserve"> </w:t>
      </w:r>
      <w:r>
        <w:t xml:space="preserve">will be created from </w:t>
      </w:r>
      <w:r w:rsidR="00093957">
        <w:t>31 Dec</w:t>
      </w:r>
      <w:r>
        <w:t xml:space="preserve"> 2022 to 31 Dec 20</w:t>
      </w:r>
      <w:r w:rsidR="00093957">
        <w:t>4</w:t>
      </w:r>
      <w:r>
        <w:t>2, the calendar contains the available resource each day in the duration stated above in the below data structure.</w:t>
      </w:r>
    </w:p>
    <w:p w14:paraId="3C761D55" w14:textId="0FA9BE56" w:rsidR="005A525E" w:rsidRPr="00DD32C9" w:rsidRDefault="005A525E" w:rsidP="00DD32C9">
      <w:r>
        <w:rPr>
          <w:noProof/>
        </w:rPr>
        <w:lastRenderedPageBreak/>
        <w:drawing>
          <wp:inline distT="0" distB="0" distL="0" distR="0" wp14:anchorId="7DF7AA94" wp14:editId="3274A429">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57F113A" w14:textId="1C0888DD" w:rsidR="005A7647" w:rsidRPr="00B364D3" w:rsidRDefault="005A7647" w:rsidP="005A7647">
      <w:pPr>
        <w:pStyle w:val="Heading3"/>
        <w:rPr>
          <w:highlight w:val="yellow"/>
        </w:rPr>
      </w:pPr>
      <w:commentRangeStart w:id="1"/>
      <w:r w:rsidRPr="00B364D3">
        <w:rPr>
          <w:highlight w:val="yellow"/>
        </w:rPr>
        <w:t xml:space="preserve">Upload </w:t>
      </w:r>
      <w:r w:rsidR="00B364D3" w:rsidRPr="00B364D3">
        <w:rPr>
          <w:highlight w:val="yellow"/>
        </w:rPr>
        <w:t>job</w:t>
      </w:r>
      <w:r w:rsidRPr="00B364D3">
        <w:rPr>
          <w:highlight w:val="yellow"/>
        </w:rPr>
        <w:t xml:space="preserve"> database</w:t>
      </w:r>
      <w:commentRangeEnd w:id="1"/>
      <w:r w:rsidR="002E6F45">
        <w:rPr>
          <w:rStyle w:val="CommentReference"/>
          <w:rFonts w:asciiTheme="minorHAnsi" w:eastAsiaTheme="minorEastAsia" w:hAnsiTheme="minorHAnsi" w:cstheme="minorBidi"/>
          <w:color w:val="auto"/>
        </w:rPr>
        <w:commentReference w:id="1"/>
      </w:r>
    </w:p>
    <w:p w14:paraId="3A453227" w14:textId="3A78BD4A" w:rsidR="00DD32C9" w:rsidRDefault="002523F8" w:rsidP="005A7647">
      <w:r>
        <w:t>If “job.csv” is present in the same folder with the right format, a list of employee object will be created and stored in the variable list_of_jobs.</w:t>
      </w:r>
    </w:p>
    <w:p w14:paraId="4502A51C" w14:textId="28CD586A" w:rsidR="002523F8" w:rsidRDefault="002523F8" w:rsidP="002523F8">
      <w:pPr>
        <w:pStyle w:val="Heading2"/>
      </w:pPr>
      <w:r w:rsidRPr="002523F8">
        <w:t>Add/Remove Employees or Update Job(s)</w:t>
      </w:r>
    </w:p>
    <w:p w14:paraId="68C5ABCE" w14:textId="244FDB09" w:rsidR="002523F8" w:rsidRDefault="002523F8" w:rsidP="002523F8">
      <w:pPr>
        <w:pStyle w:val="Heading3"/>
      </w:pPr>
      <w:r>
        <w:t>Add an employee to database</w:t>
      </w:r>
    </w:p>
    <w:p w14:paraId="2692A2CA" w14:textId="5212A9E2" w:rsidR="002523F8" w:rsidRDefault="002523F8" w:rsidP="002523F8">
      <w:pPr>
        <w:rPr>
          <w:u w:val="single"/>
        </w:rPr>
      </w:pPr>
      <w:r>
        <w:t>Follow the program prompt and enter</w:t>
      </w:r>
      <w:r w:rsidRPr="002523F8">
        <w:t xml:space="preserve"> the following details, separated by commas: </w:t>
      </w:r>
      <w:r w:rsidRPr="002523F8">
        <w:rPr>
          <w:u w:val="single"/>
        </w:rPr>
        <w:t>Employee ID</w:t>
      </w:r>
      <w:r w:rsidRPr="002523F8">
        <w:t xml:space="preserve">, </w:t>
      </w:r>
      <w:r w:rsidRPr="002523F8">
        <w:rPr>
          <w:u w:val="single"/>
        </w:rPr>
        <w:t>First Name</w:t>
      </w:r>
      <w:r w:rsidRPr="002523F8">
        <w:t xml:space="preserve">, </w:t>
      </w:r>
      <w:r w:rsidRPr="002523F8">
        <w:rPr>
          <w:u w:val="single"/>
        </w:rPr>
        <w:t>Last Name</w:t>
      </w:r>
      <w:r w:rsidRPr="002523F8">
        <w:t xml:space="preserve">, </w:t>
      </w:r>
      <w:r w:rsidRPr="002523F8">
        <w:rPr>
          <w:u w:val="single"/>
        </w:rPr>
        <w:t>Hourly Rate</w:t>
      </w:r>
      <w:r w:rsidRPr="002523F8">
        <w:t xml:space="preserve">, </w:t>
      </w:r>
      <w:r w:rsidRPr="002523F8">
        <w:rPr>
          <w:u w:val="single"/>
        </w:rPr>
        <w:t>Total Hours Per Day</w:t>
      </w:r>
      <w:r w:rsidRPr="002523F8">
        <w:t xml:space="preserve">, </w:t>
      </w:r>
      <w:r w:rsidRPr="002523F8">
        <w:rPr>
          <w:u w:val="single"/>
        </w:rPr>
        <w:t>Competency</w:t>
      </w:r>
      <w:r w:rsidRPr="002523F8">
        <w:t xml:space="preserve">, </w:t>
      </w:r>
      <w:r w:rsidRPr="002523F8">
        <w:rPr>
          <w:u w:val="single"/>
        </w:rPr>
        <w:t>Craft</w:t>
      </w:r>
      <w:r w:rsidRPr="002523F8">
        <w:t xml:space="preserve">, </w:t>
      </w:r>
      <w:r w:rsidRPr="002523F8">
        <w:rPr>
          <w:u w:val="single"/>
        </w:rPr>
        <w:t>Employee Start Date in yyyy-mm-dd</w:t>
      </w:r>
    </w:p>
    <w:tbl>
      <w:tblPr>
        <w:tblStyle w:val="TableGrid"/>
        <w:tblW w:w="0" w:type="auto"/>
        <w:tblLook w:val="04A0" w:firstRow="1" w:lastRow="0" w:firstColumn="1" w:lastColumn="0" w:noHBand="0" w:noVBand="1"/>
      </w:tblPr>
      <w:tblGrid>
        <w:gridCol w:w="2065"/>
        <w:gridCol w:w="6951"/>
      </w:tblGrid>
      <w:tr w:rsidR="004D52C3" w14:paraId="2A42B852" w14:textId="77777777" w:rsidTr="004D52C3">
        <w:tc>
          <w:tcPr>
            <w:tcW w:w="2065" w:type="dxa"/>
          </w:tcPr>
          <w:p w14:paraId="741837EA" w14:textId="65734266" w:rsidR="004D52C3" w:rsidRDefault="004D52C3" w:rsidP="002523F8">
            <w:r>
              <w:t>Sample input</w:t>
            </w:r>
          </w:p>
        </w:tc>
        <w:tc>
          <w:tcPr>
            <w:tcW w:w="6951" w:type="dxa"/>
          </w:tcPr>
          <w:p w14:paraId="6025EEB0" w14:textId="0D28D646" w:rsidR="004D52C3" w:rsidRDefault="004D52C3" w:rsidP="002523F8">
            <w:r>
              <w:t>Sample output</w:t>
            </w:r>
          </w:p>
        </w:tc>
      </w:tr>
      <w:tr w:rsidR="004D52C3" w14:paraId="6FCED99A" w14:textId="77777777" w:rsidTr="004D52C3">
        <w:tc>
          <w:tcPr>
            <w:tcW w:w="2065" w:type="dxa"/>
          </w:tcPr>
          <w:p w14:paraId="5CA5E838" w14:textId="77777777" w:rsidR="004D52C3" w:rsidRDefault="004D52C3" w:rsidP="002523F8"/>
        </w:tc>
        <w:tc>
          <w:tcPr>
            <w:tcW w:w="6951" w:type="dxa"/>
          </w:tcPr>
          <w:p w14:paraId="63CAA2A7" w14:textId="77777777" w:rsidR="004D52C3" w:rsidRDefault="004D52C3" w:rsidP="002523F8"/>
        </w:tc>
      </w:tr>
      <w:tr w:rsidR="004D52C3" w14:paraId="30CB543C" w14:textId="77777777" w:rsidTr="004D52C3">
        <w:tc>
          <w:tcPr>
            <w:tcW w:w="2065" w:type="dxa"/>
          </w:tcPr>
          <w:p w14:paraId="6D7EC93A" w14:textId="77777777" w:rsidR="004D52C3" w:rsidRDefault="004D52C3" w:rsidP="002523F8"/>
        </w:tc>
        <w:tc>
          <w:tcPr>
            <w:tcW w:w="6951" w:type="dxa"/>
          </w:tcPr>
          <w:p w14:paraId="33FA9FA5" w14:textId="77777777" w:rsidR="004D52C3" w:rsidRDefault="004D52C3" w:rsidP="002523F8"/>
        </w:tc>
      </w:tr>
      <w:tr w:rsidR="004D52C3" w14:paraId="1CA7869D" w14:textId="77777777" w:rsidTr="004D52C3">
        <w:tc>
          <w:tcPr>
            <w:tcW w:w="2065" w:type="dxa"/>
          </w:tcPr>
          <w:p w14:paraId="036B4CBB" w14:textId="77777777" w:rsidR="004D52C3" w:rsidRDefault="004D52C3" w:rsidP="002523F8"/>
        </w:tc>
        <w:tc>
          <w:tcPr>
            <w:tcW w:w="6951" w:type="dxa"/>
          </w:tcPr>
          <w:p w14:paraId="466B479F" w14:textId="77777777" w:rsidR="004D52C3" w:rsidRDefault="004D52C3" w:rsidP="002523F8"/>
        </w:tc>
      </w:tr>
      <w:tr w:rsidR="004D52C3" w14:paraId="43577C87" w14:textId="77777777" w:rsidTr="004D52C3">
        <w:tc>
          <w:tcPr>
            <w:tcW w:w="2065" w:type="dxa"/>
          </w:tcPr>
          <w:p w14:paraId="61E4056E" w14:textId="77777777" w:rsidR="004D52C3" w:rsidRDefault="004D52C3" w:rsidP="002523F8"/>
        </w:tc>
        <w:tc>
          <w:tcPr>
            <w:tcW w:w="6951" w:type="dxa"/>
          </w:tcPr>
          <w:p w14:paraId="03B14959" w14:textId="77777777" w:rsidR="004D52C3" w:rsidRDefault="004D52C3" w:rsidP="002523F8"/>
        </w:tc>
      </w:tr>
    </w:tbl>
    <w:p w14:paraId="310C1F44" w14:textId="77777777" w:rsidR="004D52C3" w:rsidRDefault="004D52C3" w:rsidP="002523F8"/>
    <w:p w14:paraId="7782728B" w14:textId="2F5BAB22" w:rsidR="002523F8" w:rsidRDefault="002523F8" w:rsidP="002523F8">
      <w:pPr>
        <w:pStyle w:val="Heading3"/>
      </w:pPr>
      <w:r>
        <w:t>Remove an employee from database</w:t>
      </w:r>
    </w:p>
    <w:p w14:paraId="36BD336B" w14:textId="5D2C3176" w:rsidR="004D52C3" w:rsidRDefault="002523F8" w:rsidP="002523F8">
      <w:r>
        <w:t>Follow the program prompt and enter</w:t>
      </w:r>
      <w:r w:rsidRPr="002523F8">
        <w:t xml:space="preserve"> </w:t>
      </w:r>
      <w:r w:rsidRPr="002523F8">
        <w:rPr>
          <w:u w:val="single"/>
        </w:rPr>
        <w:t>Employee ID</w:t>
      </w:r>
      <w:r w:rsidRPr="002523F8">
        <w:t xml:space="preserve"> and </w:t>
      </w:r>
      <w:r w:rsidRPr="002523F8">
        <w:rPr>
          <w:u w:val="single"/>
        </w:rPr>
        <w:t>Last Day of Work in yyyy-mm-dd</w:t>
      </w:r>
      <w:r w:rsidRPr="002523F8">
        <w:t xml:space="preserve"> with commas separating each input</w:t>
      </w:r>
    </w:p>
    <w:tbl>
      <w:tblPr>
        <w:tblStyle w:val="TableGrid"/>
        <w:tblW w:w="0" w:type="auto"/>
        <w:tblLook w:val="04A0" w:firstRow="1" w:lastRow="0" w:firstColumn="1" w:lastColumn="0" w:noHBand="0" w:noVBand="1"/>
      </w:tblPr>
      <w:tblGrid>
        <w:gridCol w:w="2065"/>
        <w:gridCol w:w="6951"/>
      </w:tblGrid>
      <w:tr w:rsidR="004D52C3" w14:paraId="24D764F3" w14:textId="77777777" w:rsidTr="00D2412B">
        <w:tc>
          <w:tcPr>
            <w:tcW w:w="2065" w:type="dxa"/>
          </w:tcPr>
          <w:p w14:paraId="136A6C56" w14:textId="77777777" w:rsidR="004D52C3" w:rsidRDefault="004D52C3" w:rsidP="00D2412B">
            <w:r>
              <w:t>Sample input</w:t>
            </w:r>
          </w:p>
        </w:tc>
        <w:tc>
          <w:tcPr>
            <w:tcW w:w="6951" w:type="dxa"/>
          </w:tcPr>
          <w:p w14:paraId="74CAD842" w14:textId="77777777" w:rsidR="004D52C3" w:rsidRDefault="004D52C3" w:rsidP="00D2412B">
            <w:r>
              <w:t>Sample output</w:t>
            </w:r>
          </w:p>
        </w:tc>
      </w:tr>
      <w:tr w:rsidR="004D52C3" w14:paraId="7230A05F" w14:textId="77777777" w:rsidTr="00D2412B">
        <w:tc>
          <w:tcPr>
            <w:tcW w:w="2065" w:type="dxa"/>
          </w:tcPr>
          <w:p w14:paraId="76487340" w14:textId="77777777" w:rsidR="004D52C3" w:rsidRDefault="004D52C3" w:rsidP="00D2412B"/>
        </w:tc>
        <w:tc>
          <w:tcPr>
            <w:tcW w:w="6951" w:type="dxa"/>
          </w:tcPr>
          <w:p w14:paraId="547A4833" w14:textId="77777777" w:rsidR="004D52C3" w:rsidRDefault="004D52C3" w:rsidP="00D2412B"/>
        </w:tc>
      </w:tr>
      <w:tr w:rsidR="004D52C3" w14:paraId="12C09AF6" w14:textId="77777777" w:rsidTr="00D2412B">
        <w:tc>
          <w:tcPr>
            <w:tcW w:w="2065" w:type="dxa"/>
          </w:tcPr>
          <w:p w14:paraId="4E85402A" w14:textId="77777777" w:rsidR="004D52C3" w:rsidRDefault="004D52C3" w:rsidP="00D2412B"/>
        </w:tc>
        <w:tc>
          <w:tcPr>
            <w:tcW w:w="6951" w:type="dxa"/>
          </w:tcPr>
          <w:p w14:paraId="68FB7B93" w14:textId="77777777" w:rsidR="004D52C3" w:rsidRDefault="004D52C3" w:rsidP="00D2412B"/>
        </w:tc>
      </w:tr>
      <w:tr w:rsidR="004D52C3" w14:paraId="475B49CF" w14:textId="77777777" w:rsidTr="00D2412B">
        <w:tc>
          <w:tcPr>
            <w:tcW w:w="2065" w:type="dxa"/>
          </w:tcPr>
          <w:p w14:paraId="020579B5" w14:textId="77777777" w:rsidR="004D52C3" w:rsidRDefault="004D52C3" w:rsidP="00D2412B"/>
        </w:tc>
        <w:tc>
          <w:tcPr>
            <w:tcW w:w="6951" w:type="dxa"/>
          </w:tcPr>
          <w:p w14:paraId="271AB9EC" w14:textId="77777777" w:rsidR="004D52C3" w:rsidRDefault="004D52C3" w:rsidP="00D2412B"/>
        </w:tc>
      </w:tr>
      <w:tr w:rsidR="004D52C3" w14:paraId="4D11D0D2" w14:textId="77777777" w:rsidTr="00D2412B">
        <w:tc>
          <w:tcPr>
            <w:tcW w:w="2065" w:type="dxa"/>
          </w:tcPr>
          <w:p w14:paraId="142B6816" w14:textId="77777777" w:rsidR="004D52C3" w:rsidRDefault="004D52C3" w:rsidP="00D2412B"/>
        </w:tc>
        <w:tc>
          <w:tcPr>
            <w:tcW w:w="6951" w:type="dxa"/>
          </w:tcPr>
          <w:p w14:paraId="6044DE52" w14:textId="77777777" w:rsidR="004D52C3" w:rsidRDefault="004D52C3" w:rsidP="00D2412B"/>
        </w:tc>
      </w:tr>
    </w:tbl>
    <w:p w14:paraId="211E8EC0" w14:textId="3BC60511" w:rsidR="002523F8" w:rsidRDefault="002523F8" w:rsidP="002523F8"/>
    <w:p w14:paraId="538899A4" w14:textId="7E998F8C" w:rsidR="002D03FE" w:rsidRDefault="002D03FE" w:rsidP="002D03FE">
      <w:pPr>
        <w:pStyle w:val="Heading3"/>
      </w:pPr>
      <w:r>
        <w:t>Update existing job details</w:t>
      </w:r>
    </w:p>
    <w:p w14:paraId="1DC4E147" w14:textId="5C2AE08F" w:rsidR="002D03FE" w:rsidRDefault="002D03FE" w:rsidP="002523F8">
      <w:r w:rsidRPr="002D03FE">
        <w:rPr>
          <w:highlight w:val="yellow"/>
        </w:rPr>
        <w:t>Not yet written</w:t>
      </w:r>
    </w:p>
    <w:p w14:paraId="73F5AE4E" w14:textId="2C7D7D39" w:rsidR="002E6F45" w:rsidRDefault="002E6F45" w:rsidP="002E6F45">
      <w:pPr>
        <w:pStyle w:val="Heading2"/>
      </w:pPr>
      <w:r>
        <w:lastRenderedPageBreak/>
        <w:t>Schedule a job</w:t>
      </w:r>
    </w:p>
    <w:p w14:paraId="6539C228" w14:textId="2FD2D0AA" w:rsidR="002E6F45" w:rsidRDefault="002E6F45" w:rsidP="002E6F45">
      <w:pPr>
        <w:rPr>
          <w:u w:val="single"/>
        </w:rPr>
      </w:pPr>
      <w:r>
        <w:t>Follow the program prompt and enter</w:t>
      </w:r>
      <w:r w:rsidRPr="002523F8">
        <w:t xml:space="preserve"> the following details, separated by commas</w:t>
      </w:r>
      <w:r>
        <w:t xml:space="preserve">: </w:t>
      </w:r>
      <w:r w:rsidRPr="002E6F45">
        <w:rPr>
          <w:u w:val="single"/>
        </w:rPr>
        <w:t>Job Name</w:t>
      </w:r>
      <w:r w:rsidRPr="002E6F45">
        <w:t xml:space="preserve">, </w:t>
      </w:r>
      <w:r w:rsidRPr="002E6F45">
        <w:rPr>
          <w:u w:val="single"/>
        </w:rPr>
        <w:t>Start Date in yyyy-mm-dd</w:t>
      </w:r>
      <w:r w:rsidRPr="002E6F45">
        <w:t xml:space="preserve">, </w:t>
      </w:r>
      <w:r w:rsidRPr="002E6F45">
        <w:rPr>
          <w:u w:val="single"/>
        </w:rPr>
        <w:t>Due Date in yyyy-mm-dd</w:t>
      </w:r>
      <w:r w:rsidRPr="002E6F45">
        <w:t xml:space="preserve">, </w:t>
      </w:r>
      <w:commentRangeStart w:id="2"/>
      <w:r w:rsidRPr="00C12E0C">
        <w:rPr>
          <w:highlight w:val="yellow"/>
          <w:u w:val="single"/>
        </w:rPr>
        <w:t>Resources Required in hours</w:t>
      </w:r>
      <w:commentRangeEnd w:id="2"/>
      <w:r w:rsidR="00C12E0C" w:rsidRPr="00C12E0C">
        <w:rPr>
          <w:rStyle w:val="CommentReference"/>
          <w:highlight w:val="yellow"/>
        </w:rPr>
        <w:commentReference w:id="2"/>
      </w:r>
      <w:r w:rsidRPr="002E6F45">
        <w:t xml:space="preserve">, </w:t>
      </w:r>
      <w:r w:rsidRPr="002E6F45">
        <w:rPr>
          <w:u w:val="single"/>
        </w:rPr>
        <w:t>Total cost</w:t>
      </w:r>
      <w:r w:rsidRPr="002E6F45">
        <w:t xml:space="preserve">, </w:t>
      </w:r>
      <w:r w:rsidRPr="00584AE5">
        <w:rPr>
          <w:highlight w:val="yellow"/>
          <w:u w:val="single"/>
        </w:rPr>
        <w:t xml:space="preserve">Craft </w:t>
      </w:r>
      <w:commentRangeStart w:id="3"/>
      <w:r w:rsidRPr="00584AE5">
        <w:rPr>
          <w:highlight w:val="yellow"/>
          <w:u w:val="single"/>
        </w:rPr>
        <w:t>Required</w:t>
      </w:r>
      <w:commentRangeEnd w:id="3"/>
      <w:r w:rsidR="00584AE5">
        <w:rPr>
          <w:rStyle w:val="CommentReference"/>
        </w:rPr>
        <w:commentReference w:id="3"/>
      </w:r>
    </w:p>
    <w:p w14:paraId="42AAFB36" w14:textId="66A3E694" w:rsidR="007B393C" w:rsidRDefault="002E6F45" w:rsidP="002E6F45">
      <w:r w:rsidRPr="002E6F45">
        <w:t>T</w:t>
      </w:r>
      <w:r>
        <w:t xml:space="preserve">he program will call for the </w:t>
      </w:r>
      <w:r w:rsidRPr="007B393C">
        <w:rPr>
          <w:i/>
          <w:iCs/>
        </w:rPr>
        <w:t>scheduleJobCheck</w:t>
      </w:r>
      <w:r>
        <w:t xml:space="preserve"> function and check the </w:t>
      </w:r>
      <w:r w:rsidR="00C12E0C">
        <w:t>earliest</w:t>
      </w:r>
      <w:r>
        <w:t xml:space="preserve"> possible day where workers from the right craft has hours available to fulfil the resources required</w:t>
      </w:r>
      <w:r w:rsidR="007B393C">
        <w:t>, and whether job can be completed before its due date given the earliest possible start date. If it is feasible, program will prompt user to confirm before proceeding for actual job scheduling.</w:t>
      </w:r>
    </w:p>
    <w:p w14:paraId="695ACC1E" w14:textId="056F0666" w:rsidR="007B393C" w:rsidRDefault="007B393C" w:rsidP="002E6F45">
      <w:r>
        <w:t xml:space="preserve">The actual job scheduling is conducted via the </w:t>
      </w:r>
      <w:r w:rsidRPr="007B393C">
        <w:rPr>
          <w:i/>
          <w:iCs/>
        </w:rPr>
        <w:t>scheduleJob</w:t>
      </w:r>
      <w:r>
        <w:t xml:space="preserve"> function</w:t>
      </w:r>
      <w:r w:rsidR="004D52C3">
        <w:t>, where the required resource is subtracted from the available hours of the respective craft workers in the calendar dictionary.</w:t>
      </w:r>
      <w:r w:rsidR="00584AE5">
        <w:t xml:space="preserve"> The program will output the job number, job name and the resource requirement.</w:t>
      </w:r>
    </w:p>
    <w:tbl>
      <w:tblPr>
        <w:tblStyle w:val="TableGrid"/>
        <w:tblW w:w="0" w:type="auto"/>
        <w:tblLook w:val="04A0" w:firstRow="1" w:lastRow="0" w:firstColumn="1" w:lastColumn="0" w:noHBand="0" w:noVBand="1"/>
      </w:tblPr>
      <w:tblGrid>
        <w:gridCol w:w="2065"/>
        <w:gridCol w:w="6951"/>
      </w:tblGrid>
      <w:tr w:rsidR="004D52C3" w14:paraId="248DF613" w14:textId="77777777" w:rsidTr="00D2412B">
        <w:tc>
          <w:tcPr>
            <w:tcW w:w="2065" w:type="dxa"/>
          </w:tcPr>
          <w:p w14:paraId="514C1611" w14:textId="77777777" w:rsidR="004D52C3" w:rsidRDefault="004D52C3" w:rsidP="00D2412B">
            <w:r>
              <w:t>Sample input</w:t>
            </w:r>
          </w:p>
        </w:tc>
        <w:tc>
          <w:tcPr>
            <w:tcW w:w="6951" w:type="dxa"/>
          </w:tcPr>
          <w:p w14:paraId="6EF76942" w14:textId="77777777" w:rsidR="004D52C3" w:rsidRDefault="004D52C3" w:rsidP="00D2412B">
            <w:r>
              <w:t>Sample output</w:t>
            </w:r>
          </w:p>
        </w:tc>
      </w:tr>
      <w:tr w:rsidR="004D52C3" w14:paraId="740575F1" w14:textId="77777777" w:rsidTr="00D2412B">
        <w:tc>
          <w:tcPr>
            <w:tcW w:w="2065" w:type="dxa"/>
          </w:tcPr>
          <w:p w14:paraId="7525FC5C" w14:textId="77777777" w:rsidR="004D52C3" w:rsidRDefault="004D52C3" w:rsidP="00D2412B"/>
        </w:tc>
        <w:tc>
          <w:tcPr>
            <w:tcW w:w="6951" w:type="dxa"/>
          </w:tcPr>
          <w:p w14:paraId="4D4F3DDF" w14:textId="77777777" w:rsidR="004D52C3" w:rsidRDefault="004D52C3" w:rsidP="00D2412B"/>
        </w:tc>
      </w:tr>
      <w:tr w:rsidR="004D52C3" w14:paraId="7F00467F" w14:textId="77777777" w:rsidTr="00D2412B">
        <w:tc>
          <w:tcPr>
            <w:tcW w:w="2065" w:type="dxa"/>
          </w:tcPr>
          <w:p w14:paraId="108A87E7" w14:textId="77777777" w:rsidR="004D52C3" w:rsidRDefault="004D52C3" w:rsidP="00D2412B"/>
        </w:tc>
        <w:tc>
          <w:tcPr>
            <w:tcW w:w="6951" w:type="dxa"/>
          </w:tcPr>
          <w:p w14:paraId="2D8C6B61" w14:textId="77777777" w:rsidR="004D52C3" w:rsidRDefault="004D52C3" w:rsidP="00D2412B"/>
        </w:tc>
      </w:tr>
      <w:tr w:rsidR="004D52C3" w14:paraId="2DE381D3" w14:textId="77777777" w:rsidTr="00D2412B">
        <w:tc>
          <w:tcPr>
            <w:tcW w:w="2065" w:type="dxa"/>
          </w:tcPr>
          <w:p w14:paraId="489D634F" w14:textId="77777777" w:rsidR="004D52C3" w:rsidRDefault="004D52C3" w:rsidP="00D2412B"/>
        </w:tc>
        <w:tc>
          <w:tcPr>
            <w:tcW w:w="6951" w:type="dxa"/>
          </w:tcPr>
          <w:p w14:paraId="58F79A33" w14:textId="77777777" w:rsidR="004D52C3" w:rsidRDefault="004D52C3" w:rsidP="00D2412B"/>
        </w:tc>
      </w:tr>
      <w:tr w:rsidR="004D52C3" w14:paraId="7156DCAE" w14:textId="77777777" w:rsidTr="00D2412B">
        <w:tc>
          <w:tcPr>
            <w:tcW w:w="2065" w:type="dxa"/>
          </w:tcPr>
          <w:p w14:paraId="0BF859B1" w14:textId="77777777" w:rsidR="004D52C3" w:rsidRDefault="004D52C3" w:rsidP="00D2412B"/>
        </w:tc>
        <w:tc>
          <w:tcPr>
            <w:tcW w:w="6951" w:type="dxa"/>
          </w:tcPr>
          <w:p w14:paraId="51958D34" w14:textId="77777777" w:rsidR="004D52C3" w:rsidRDefault="004D52C3" w:rsidP="00D2412B"/>
        </w:tc>
      </w:tr>
    </w:tbl>
    <w:p w14:paraId="7F182AE7" w14:textId="3AACE08D" w:rsidR="00584AE5" w:rsidRDefault="00584AE5" w:rsidP="00584AE5">
      <w:pPr>
        <w:pStyle w:val="Heading2"/>
        <w:rPr>
          <w:highlight w:val="yellow"/>
        </w:rPr>
      </w:pPr>
      <w:r w:rsidRPr="0000649D">
        <w:rPr>
          <w:highlight w:val="yellow"/>
        </w:rPr>
        <w:t>KPI</w:t>
      </w:r>
    </w:p>
    <w:p w14:paraId="152F4EED" w14:textId="653CAC0C" w:rsidR="003B0A38" w:rsidRPr="003B0A38" w:rsidRDefault="003B0A38" w:rsidP="003B0A38">
      <w:pPr>
        <w:rPr>
          <w:highlight w:val="yellow"/>
        </w:rPr>
      </w:pPr>
      <w:r>
        <w:rPr>
          <w:highlight w:val="yellow"/>
        </w:rPr>
        <w:t>…</w:t>
      </w:r>
    </w:p>
    <w:p w14:paraId="520B2C8B" w14:textId="1C545A7F" w:rsidR="00584AE5" w:rsidRDefault="00584AE5" w:rsidP="00584AE5">
      <w:pPr>
        <w:pStyle w:val="Heading2"/>
      </w:pPr>
      <w:r>
        <w:t>Additional functions</w:t>
      </w:r>
    </w:p>
    <w:p w14:paraId="17BCFB1C" w14:textId="7A907B8C" w:rsidR="002E6F45" w:rsidRDefault="00584AE5" w:rsidP="00EF7353">
      <w:pPr>
        <w:pStyle w:val="ListParagraph"/>
        <w:numPr>
          <w:ilvl w:val="0"/>
          <w:numId w:val="4"/>
        </w:numPr>
      </w:pPr>
      <w:r>
        <w:t>Print out the work lineup and free hours for a</w:t>
      </w:r>
      <w:r w:rsidR="00687953">
        <w:t xml:space="preserve"> particular</w:t>
      </w:r>
      <w:r>
        <w:t xml:space="preserve"> employee in the next 1 month</w:t>
      </w:r>
    </w:p>
    <w:p w14:paraId="13E09349" w14:textId="6102B7C2" w:rsidR="00483D57" w:rsidRDefault="00483D57" w:rsidP="00483D57"/>
    <w:p w14:paraId="40507866" w14:textId="6A27C29C" w:rsidR="00483D57" w:rsidRDefault="00483D57" w:rsidP="00483D57"/>
    <w:p w14:paraId="1261C78C" w14:textId="4C30F66A" w:rsidR="00483D57" w:rsidRDefault="00483D57" w:rsidP="00483D57"/>
    <w:p w14:paraId="0D6A0EF6" w14:textId="77777777" w:rsidR="00483D57" w:rsidRPr="002E6F45" w:rsidRDefault="00483D57" w:rsidP="00483D57"/>
    <w:p w14:paraId="3BCBBE72" w14:textId="77777777" w:rsidR="00483D57" w:rsidRDefault="00483D57" w:rsidP="00483D57">
      <w:pPr>
        <w:pStyle w:val="ListParagraph"/>
        <w:numPr>
          <w:ilvl w:val="0"/>
          <w:numId w:val="4"/>
        </w:numPr>
        <w:rPr>
          <w:rStyle w:val="IntenseReference"/>
        </w:rPr>
      </w:pPr>
      <w:r w:rsidRPr="00570F61">
        <w:rPr>
          <w:rStyle w:val="IntenseReference"/>
        </w:rPr>
        <w:t>Putting rubrics here for reference. To remove before submission</w:t>
      </w:r>
    </w:p>
    <w:tbl>
      <w:tblPr>
        <w:tblStyle w:val="TableGrid"/>
        <w:tblW w:w="0" w:type="auto"/>
        <w:tblLook w:val="04A0" w:firstRow="1" w:lastRow="0" w:firstColumn="1" w:lastColumn="0" w:noHBand="0" w:noVBand="1"/>
      </w:tblPr>
      <w:tblGrid>
        <w:gridCol w:w="9016"/>
      </w:tblGrid>
      <w:tr w:rsidR="00483D57" w14:paraId="25ACF292" w14:textId="77777777" w:rsidTr="004702C2">
        <w:tc>
          <w:tcPr>
            <w:tcW w:w="9016" w:type="dxa"/>
          </w:tcPr>
          <w:p w14:paraId="1255E61F" w14:textId="77777777" w:rsidR="00483D57" w:rsidRDefault="00E503A9" w:rsidP="004702C2">
            <w:sdt>
              <w:sdtPr>
                <w:rPr>
                  <w:rFonts w:ascii="MS Gothic" w:eastAsia="MS Gothic" w:hAnsi="MS Gothic"/>
                </w:rPr>
                <w:id w:val="-1641885297"/>
                <w14:checkbox>
                  <w14:checked w14:val="1"/>
                  <w14:checkedState w14:val="2612" w14:font="MS Gothic"/>
                  <w14:uncheckedState w14:val="2610" w14:font="MS Gothic"/>
                </w14:checkbox>
              </w:sdtPr>
              <w:sdtEndPr/>
              <w:sdtContent>
                <w:r w:rsidR="00483D57">
                  <w:rPr>
                    <w:rFonts w:ascii="MS Gothic" w:eastAsia="MS Gothic" w:hAnsi="MS Gothic" w:hint="eastAsia"/>
                  </w:rPr>
                  <w:t>☒</w:t>
                </w:r>
              </w:sdtContent>
            </w:sdt>
            <w:r w:rsidR="00483D57">
              <w:t>Problem can only be feasibly solved with computer programming with enhanced productivity and effectiveness</w:t>
            </w:r>
          </w:p>
          <w:p w14:paraId="0469EA6A" w14:textId="77777777" w:rsidR="00483D57" w:rsidRDefault="00E503A9" w:rsidP="004702C2">
            <w:sdt>
              <w:sdtPr>
                <w:rPr>
                  <w:rFonts w:ascii="MS Gothic" w:eastAsia="MS Gothic" w:hAnsi="MS Gothic"/>
                </w:rPr>
                <w:id w:val="-1090782707"/>
                <w14:checkbox>
                  <w14:checked w14:val="0"/>
                  <w14:checkedState w14:val="2612" w14:font="MS Gothic"/>
                  <w14:uncheckedState w14:val="2610" w14:font="MS Gothic"/>
                </w14:checkbox>
              </w:sdtPr>
              <w:sdtEndPr/>
              <w:sdtContent>
                <w:r w:rsidR="00483D57" w:rsidRPr="00EE349A">
                  <w:rPr>
                    <w:rFonts w:ascii="MS Gothic" w:eastAsia="MS Gothic" w:hAnsi="MS Gothic" w:hint="eastAsia"/>
                  </w:rPr>
                  <w:t>☐</w:t>
                </w:r>
              </w:sdtContent>
            </w:sdt>
            <w:r w:rsidR="00483D57">
              <w:t>Sufficient use cases to cover affected processes and additional use cases for advanced scenarios</w:t>
            </w:r>
          </w:p>
          <w:p w14:paraId="6E528BFE" w14:textId="77777777" w:rsidR="00483D57" w:rsidRDefault="00E503A9" w:rsidP="004702C2">
            <w:sdt>
              <w:sdtPr>
                <w:rPr>
                  <w:rFonts w:ascii="MS Gothic" w:eastAsia="MS Gothic" w:hAnsi="MS Gothic"/>
                </w:rPr>
                <w:id w:val="-583998929"/>
                <w14:checkbox>
                  <w14:checked w14:val="1"/>
                  <w14:checkedState w14:val="2612" w14:font="MS Gothic"/>
                  <w14:uncheckedState w14:val="2610" w14:font="MS Gothic"/>
                </w14:checkbox>
              </w:sdtPr>
              <w:sdtEndPr/>
              <w:sdtContent>
                <w:r w:rsidR="00483D57">
                  <w:rPr>
                    <w:rFonts w:ascii="MS Gothic" w:eastAsia="MS Gothic" w:hAnsi="MS Gothic" w:hint="eastAsia"/>
                  </w:rPr>
                  <w:t>☒</w:t>
                </w:r>
              </w:sdtContent>
            </w:sdt>
            <w:r w:rsidR="00483D57">
              <w:t>Use cases adopt proper algorithmic thinking</w:t>
            </w:r>
          </w:p>
          <w:p w14:paraId="6FD184E9" w14:textId="77777777" w:rsidR="00483D57" w:rsidRDefault="00E503A9" w:rsidP="004702C2">
            <w:sdt>
              <w:sdtPr>
                <w:rPr>
                  <w:rFonts w:ascii="MS Gothic" w:eastAsia="MS Gothic" w:hAnsi="MS Gothic"/>
                </w:rPr>
                <w:id w:val="2107921920"/>
                <w14:checkbox>
                  <w14:checked w14:val="0"/>
                  <w14:checkedState w14:val="2612" w14:font="MS Gothic"/>
                  <w14:uncheckedState w14:val="2610" w14:font="MS Gothic"/>
                </w14:checkbox>
              </w:sdtPr>
              <w:sdtEndPr/>
              <w:sdtContent>
                <w:r w:rsidR="00483D57" w:rsidRPr="00EE349A">
                  <w:rPr>
                    <w:rFonts w:ascii="MS Gothic" w:eastAsia="MS Gothic" w:hAnsi="MS Gothic" w:hint="eastAsia"/>
                  </w:rPr>
                  <w:t>☐</w:t>
                </w:r>
              </w:sdtContent>
            </w:sdt>
            <w:r w:rsidR="00483D57">
              <w:t>Usage of appropriate basic Python data structures and user-defined data structures</w:t>
            </w:r>
          </w:p>
          <w:p w14:paraId="53E4BF60" w14:textId="77777777" w:rsidR="00483D57" w:rsidRDefault="00E503A9" w:rsidP="004702C2">
            <w:sdt>
              <w:sdtPr>
                <w:rPr>
                  <w:rFonts w:ascii="MS Gothic" w:eastAsia="MS Gothic" w:hAnsi="MS Gothic"/>
                </w:rPr>
                <w:id w:val="2053027741"/>
                <w14:checkbox>
                  <w14:checked w14:val="0"/>
                  <w14:checkedState w14:val="2612" w14:font="MS Gothic"/>
                  <w14:uncheckedState w14:val="2610" w14:font="MS Gothic"/>
                </w14:checkbox>
              </w:sdtPr>
              <w:sdtEndPr/>
              <w:sdtContent>
                <w:r w:rsidR="00483D57" w:rsidRPr="00EE349A">
                  <w:rPr>
                    <w:rFonts w:ascii="MS Gothic" w:eastAsia="MS Gothic" w:hAnsi="MS Gothic" w:hint="eastAsia"/>
                  </w:rPr>
                  <w:t>☐</w:t>
                </w:r>
              </w:sdtContent>
            </w:sdt>
            <w:r w:rsidR="00483D57">
              <w:t>More advanced searching and soring algorithms or attempt to optimize algorithms</w:t>
            </w:r>
          </w:p>
          <w:p w14:paraId="098EB2E6" w14:textId="77777777" w:rsidR="00483D57" w:rsidRDefault="00E503A9" w:rsidP="004702C2">
            <w:sdt>
              <w:sdtPr>
                <w:rPr>
                  <w:rFonts w:ascii="MS Gothic" w:eastAsia="MS Gothic" w:hAnsi="MS Gothic"/>
                </w:rPr>
                <w:id w:val="770204402"/>
                <w14:checkbox>
                  <w14:checked w14:val="0"/>
                  <w14:checkedState w14:val="2612" w14:font="MS Gothic"/>
                  <w14:uncheckedState w14:val="2610" w14:font="MS Gothic"/>
                </w14:checkbox>
              </w:sdtPr>
              <w:sdtEndPr/>
              <w:sdtContent>
                <w:r w:rsidR="00483D57" w:rsidRPr="00EE349A">
                  <w:rPr>
                    <w:rFonts w:ascii="MS Gothic" w:eastAsia="MS Gothic" w:hAnsi="MS Gothic" w:hint="eastAsia"/>
                  </w:rPr>
                  <w:t>☐</w:t>
                </w:r>
              </w:sdtContent>
            </w:sdt>
            <w:r w:rsidR="00483D57">
              <w:t>Data persistence to files</w:t>
            </w:r>
          </w:p>
          <w:p w14:paraId="4271E00C" w14:textId="77777777" w:rsidR="00483D57" w:rsidRPr="00EE349A" w:rsidRDefault="00E503A9" w:rsidP="004702C2">
            <w:pPr>
              <w:rPr>
                <w:rStyle w:val="IntenseReference"/>
                <w:b w:val="0"/>
                <w:bCs w:val="0"/>
                <w:smallCaps w:val="0"/>
                <w:color w:val="auto"/>
                <w:spacing w:val="0"/>
              </w:rPr>
            </w:pPr>
            <w:sdt>
              <w:sdtPr>
                <w:rPr>
                  <w:rFonts w:ascii="MS Gothic" w:eastAsia="MS Gothic" w:hAnsi="MS Gothic"/>
                  <w:b/>
                  <w:bCs/>
                  <w:smallCaps/>
                  <w:color w:val="4472C4" w:themeColor="accent1"/>
                  <w:spacing w:val="5"/>
                </w:rPr>
                <w:id w:val="-2112428782"/>
                <w14:checkbox>
                  <w14:checked w14:val="1"/>
                  <w14:checkedState w14:val="2612" w14:font="MS Gothic"/>
                  <w14:uncheckedState w14:val="2610" w14:font="MS Gothic"/>
                </w14:checkbox>
              </w:sdtPr>
              <w:sdtEndPr/>
              <w:sdtContent>
                <w:r w:rsidR="00483D57">
                  <w:rPr>
                    <w:rFonts w:ascii="MS Gothic" w:eastAsia="MS Gothic" w:hAnsi="MS Gothic" w:hint="eastAsia"/>
                  </w:rPr>
                  <w:t>☒</w:t>
                </w:r>
              </w:sdtContent>
            </w:sdt>
            <w:r w:rsidR="00483D57">
              <w:t>Appropriate CUI with prompts, cues, feedback message and input data validation</w:t>
            </w:r>
          </w:p>
        </w:tc>
      </w:tr>
    </w:tbl>
    <w:p w14:paraId="5A9E6A87" w14:textId="77777777" w:rsidR="002D03FE" w:rsidRPr="002523F8" w:rsidRDefault="002D03FE" w:rsidP="002523F8"/>
    <w:sectPr w:rsidR="002D03FE" w:rsidRPr="002523F8" w:rsidSect="0038016B">
      <w:head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en Yifan" w:date="2022-10-29T14:31:00Z" w:initials="SY">
    <w:p w14:paraId="37AF2DA5" w14:textId="77777777" w:rsidR="00EE349A" w:rsidRDefault="00EE349A">
      <w:pPr>
        <w:pStyle w:val="CommentText"/>
      </w:pPr>
      <w:r>
        <w:rPr>
          <w:rStyle w:val="CommentReference"/>
        </w:rPr>
        <w:annotationRef/>
      </w:r>
      <w:r>
        <w:t>For now, upload of employee database is only considered as the first step of the program. If we already scheduled some job and then upload employee database again, there will be duplication of employees with the same employee ID.</w:t>
      </w:r>
    </w:p>
    <w:p w14:paraId="1F670D4E" w14:textId="77777777" w:rsidR="00EE349A" w:rsidRDefault="00EE349A" w:rsidP="00CD04D8">
      <w:pPr>
        <w:pStyle w:val="CommentText"/>
      </w:pPr>
      <w:r>
        <w:t>Unless in line 58 we add a duplication check</w:t>
      </w:r>
    </w:p>
  </w:comment>
  <w:comment w:id="1" w:author="Shen Yifan" w:date="2022-10-29T14:38:00Z" w:initials="SY">
    <w:p w14:paraId="7C2783EA" w14:textId="77777777" w:rsidR="002E6F45" w:rsidRDefault="002E6F45">
      <w:pPr>
        <w:pStyle w:val="CommentText"/>
      </w:pPr>
      <w:r>
        <w:rPr>
          <w:rStyle w:val="CommentReference"/>
        </w:rPr>
        <w:annotationRef/>
      </w:r>
      <w:r>
        <w:t>Is this job database scheduled jobs or jobs to be scheduled?</w:t>
      </w:r>
    </w:p>
    <w:p w14:paraId="12FCB540" w14:textId="77777777" w:rsidR="002E6F45" w:rsidRDefault="002E6F45">
      <w:pPr>
        <w:pStyle w:val="CommentText"/>
      </w:pPr>
      <w:r>
        <w:t>If job scheduled, is there a place the calendar dictionary (hours available) is modified based on these jobs?</w:t>
      </w:r>
    </w:p>
    <w:p w14:paraId="6BAF66FC" w14:textId="77777777" w:rsidR="002E6F45" w:rsidRDefault="002E6F45" w:rsidP="006E0F50">
      <w:pPr>
        <w:pStyle w:val="CommentText"/>
      </w:pPr>
      <w:r>
        <w:t>If those are jobs yet to be scheduled, is there a function the job can be scheduled?</w:t>
      </w:r>
    </w:p>
  </w:comment>
  <w:comment w:id="2" w:author="Shen Yifan" w:date="2022-10-29T14:45:00Z" w:initials="SY">
    <w:p w14:paraId="426A3FD0" w14:textId="77777777" w:rsidR="00C12E0C" w:rsidRDefault="00C12E0C" w:rsidP="000C6D27">
      <w:pPr>
        <w:pStyle w:val="CommentText"/>
      </w:pPr>
      <w:r>
        <w:rPr>
          <w:rStyle w:val="CommentReference"/>
        </w:rPr>
        <w:annotationRef/>
      </w:r>
      <w:r>
        <w:t xml:space="preserve">Suggest </w:t>
      </w:r>
      <w:proofErr w:type="gramStart"/>
      <w:r>
        <w:t>to update</w:t>
      </w:r>
      <w:proofErr w:type="gramEnd"/>
      <w:r>
        <w:t xml:space="preserve"> in the prompt that resource required is number of hours. Might not be obvious what kind of information for non-EM people</w:t>
      </w:r>
    </w:p>
  </w:comment>
  <w:comment w:id="3" w:author="Shen Yifan" w:date="2022-10-29T14:56:00Z" w:initials="SY">
    <w:p w14:paraId="09A7945D" w14:textId="77777777" w:rsidR="00584AE5" w:rsidRDefault="00584AE5" w:rsidP="003B6FA2">
      <w:pPr>
        <w:pStyle w:val="CommentText"/>
      </w:pPr>
      <w:r>
        <w:rPr>
          <w:rStyle w:val="CommentReference"/>
        </w:rPr>
        <w:annotationRef/>
      </w:r>
      <w:r>
        <w:t>To add check so that craft belongs to the metals/E&amp;I/machinery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70D4E" w15:done="1"/>
  <w15:commentEx w15:paraId="6BAF66FC" w15:done="0"/>
  <w15:commentEx w15:paraId="426A3FD0" w15:done="0"/>
  <w15:commentEx w15:paraId="09A7945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7B7C3" w16cex:dateUtc="2022-10-29T06:31:00Z"/>
  <w16cex:commentExtensible w16cex:durableId="2707B967" w16cex:dateUtc="2022-10-29T06:38:00Z"/>
  <w16cex:commentExtensible w16cex:durableId="2707BAF5" w16cex:dateUtc="2022-10-29T06:45:00Z"/>
  <w16cex:commentExtensible w16cex:durableId="2707BD94" w16cex:dateUtc="2022-10-29T0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70D4E" w16cid:durableId="2707B7C3"/>
  <w16cid:commentId w16cid:paraId="6BAF66FC" w16cid:durableId="2707B967"/>
  <w16cid:commentId w16cid:paraId="426A3FD0" w16cid:durableId="2707BAF5"/>
  <w16cid:commentId w16cid:paraId="09A7945D" w16cid:durableId="2707BD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CBB17" w14:textId="77777777" w:rsidR="00E503A9" w:rsidRDefault="00E503A9" w:rsidP="00020FDF">
      <w:pPr>
        <w:spacing w:after="0" w:line="240" w:lineRule="auto"/>
      </w:pPr>
      <w:r>
        <w:separator/>
      </w:r>
    </w:p>
  </w:endnote>
  <w:endnote w:type="continuationSeparator" w:id="0">
    <w:p w14:paraId="44467121" w14:textId="77777777" w:rsidR="00E503A9" w:rsidRDefault="00E503A9" w:rsidP="00020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7C5CA" w14:textId="77777777" w:rsidR="00E503A9" w:rsidRDefault="00E503A9" w:rsidP="00020FDF">
      <w:pPr>
        <w:spacing w:after="0" w:line="240" w:lineRule="auto"/>
      </w:pPr>
      <w:r>
        <w:separator/>
      </w:r>
    </w:p>
  </w:footnote>
  <w:footnote w:type="continuationSeparator" w:id="0">
    <w:p w14:paraId="45FDC58A" w14:textId="77777777" w:rsidR="00E503A9" w:rsidRDefault="00E503A9" w:rsidP="00020F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A67BA" w14:textId="4E4167DA" w:rsidR="00020FDF" w:rsidRPr="00020FDF" w:rsidRDefault="00020FDF" w:rsidP="00020FDF">
    <w:pPr>
      <w:pStyle w:val="Header"/>
      <w:jc w:val="center"/>
      <w:rPr>
        <w:b/>
        <w:bCs/>
        <w:sz w:val="24"/>
        <w:szCs w:val="24"/>
      </w:rPr>
    </w:pPr>
    <w:r w:rsidRPr="00020FDF">
      <w:rPr>
        <w:b/>
        <w:bCs/>
        <w:sz w:val="24"/>
        <w:szCs w:val="24"/>
      </w:rPr>
      <w:t>IE5600 Group 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4B37"/>
    <w:multiLevelType w:val="hybridMultilevel"/>
    <w:tmpl w:val="8E7A3F5A"/>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74AD2"/>
    <w:multiLevelType w:val="hybridMultilevel"/>
    <w:tmpl w:val="232EEE92"/>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C3313"/>
    <w:multiLevelType w:val="hybridMultilevel"/>
    <w:tmpl w:val="5D54B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A67EEB"/>
    <w:multiLevelType w:val="hybridMultilevel"/>
    <w:tmpl w:val="827C63D2"/>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077B0"/>
    <w:multiLevelType w:val="hybridMultilevel"/>
    <w:tmpl w:val="F3AA59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C5A30"/>
    <w:multiLevelType w:val="hybridMultilevel"/>
    <w:tmpl w:val="129EB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C5993"/>
    <w:multiLevelType w:val="hybridMultilevel"/>
    <w:tmpl w:val="40987EB8"/>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82E5A"/>
    <w:multiLevelType w:val="hybridMultilevel"/>
    <w:tmpl w:val="E4E24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68432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A5C3A32"/>
    <w:multiLevelType w:val="hybridMultilevel"/>
    <w:tmpl w:val="916E937C"/>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5C4DF5"/>
    <w:multiLevelType w:val="hybridMultilevel"/>
    <w:tmpl w:val="3D7AE5CE"/>
    <w:lvl w:ilvl="0" w:tplc="B0F63B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E7B5B"/>
    <w:multiLevelType w:val="hybridMultilevel"/>
    <w:tmpl w:val="36FE26F2"/>
    <w:lvl w:ilvl="0" w:tplc="E4367B9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E12E7"/>
    <w:multiLevelType w:val="hybridMultilevel"/>
    <w:tmpl w:val="910C1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257C2"/>
    <w:multiLevelType w:val="hybridMultilevel"/>
    <w:tmpl w:val="9E104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9"/>
  </w:num>
  <w:num w:numId="4">
    <w:abstractNumId w:val="3"/>
  </w:num>
  <w:num w:numId="5">
    <w:abstractNumId w:val="2"/>
  </w:num>
  <w:num w:numId="6">
    <w:abstractNumId w:val="5"/>
  </w:num>
  <w:num w:numId="7">
    <w:abstractNumId w:val="12"/>
  </w:num>
  <w:num w:numId="8">
    <w:abstractNumId w:val="0"/>
  </w:num>
  <w:num w:numId="9">
    <w:abstractNumId w:val="13"/>
  </w:num>
  <w:num w:numId="10">
    <w:abstractNumId w:val="11"/>
  </w:num>
  <w:num w:numId="11">
    <w:abstractNumId w:val="7"/>
  </w:num>
  <w:num w:numId="12">
    <w:abstractNumId w:val="1"/>
  </w:num>
  <w:num w:numId="13">
    <w:abstractNumId w:val="6"/>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en Yifan">
    <w15:presenceInfo w15:providerId="AD" w15:userId="S::YIFAN@petrochina.com.sg::723e4f5b-85f4-4627-91a3-393a718ea9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0E"/>
    <w:rsid w:val="0000649D"/>
    <w:rsid w:val="00020FDF"/>
    <w:rsid w:val="00035FFF"/>
    <w:rsid w:val="00093957"/>
    <w:rsid w:val="000F5F12"/>
    <w:rsid w:val="001577BA"/>
    <w:rsid w:val="001D0E0A"/>
    <w:rsid w:val="002523F8"/>
    <w:rsid w:val="0026401F"/>
    <w:rsid w:val="002D03FE"/>
    <w:rsid w:val="002E2D78"/>
    <w:rsid w:val="002E6F45"/>
    <w:rsid w:val="0038016B"/>
    <w:rsid w:val="003B0A38"/>
    <w:rsid w:val="003E5BF4"/>
    <w:rsid w:val="00483D57"/>
    <w:rsid w:val="004D52C3"/>
    <w:rsid w:val="00570F61"/>
    <w:rsid w:val="00584AE5"/>
    <w:rsid w:val="005A525E"/>
    <w:rsid w:val="005A605A"/>
    <w:rsid w:val="005A7647"/>
    <w:rsid w:val="00687953"/>
    <w:rsid w:val="006B460E"/>
    <w:rsid w:val="00712009"/>
    <w:rsid w:val="007B393C"/>
    <w:rsid w:val="009E3976"/>
    <w:rsid w:val="00B364D3"/>
    <w:rsid w:val="00B75C86"/>
    <w:rsid w:val="00BD5681"/>
    <w:rsid w:val="00C12E0C"/>
    <w:rsid w:val="00C44984"/>
    <w:rsid w:val="00C52C6E"/>
    <w:rsid w:val="00DD32C9"/>
    <w:rsid w:val="00E01443"/>
    <w:rsid w:val="00E10CD8"/>
    <w:rsid w:val="00E21E09"/>
    <w:rsid w:val="00E23FB7"/>
    <w:rsid w:val="00E503A9"/>
    <w:rsid w:val="00EE349A"/>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56FB"/>
  <w15:chartTrackingRefBased/>
  <w15:docId w15:val="{366B3ACB-D231-4FE1-8A38-D1AEC8D2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2C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2C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32C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32C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32C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32C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D32C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D32C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32C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2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D32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32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D32C9"/>
    <w:pPr>
      <w:ind w:left="720"/>
      <w:contextualSpacing/>
    </w:pPr>
  </w:style>
  <w:style w:type="character" w:customStyle="1" w:styleId="Heading3Char">
    <w:name w:val="Heading 3 Char"/>
    <w:basedOn w:val="DefaultParagraphFont"/>
    <w:link w:val="Heading3"/>
    <w:uiPriority w:val="9"/>
    <w:rsid w:val="00DD32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32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D32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D32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D32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D32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32C9"/>
    <w:rPr>
      <w:rFonts w:asciiTheme="majorHAnsi" w:eastAsiaTheme="majorEastAsia" w:hAnsiTheme="majorHAnsi" w:cstheme="majorBidi"/>
      <w:i/>
      <w:iCs/>
      <w:color w:val="272727" w:themeColor="text1" w:themeTint="D8"/>
      <w:sz w:val="21"/>
      <w:szCs w:val="21"/>
    </w:rPr>
  </w:style>
  <w:style w:type="character" w:styleId="IntenseReference">
    <w:name w:val="Intense Reference"/>
    <w:basedOn w:val="DefaultParagraphFont"/>
    <w:uiPriority w:val="32"/>
    <w:qFormat/>
    <w:rsid w:val="00570F61"/>
    <w:rPr>
      <w:b/>
      <w:bCs/>
      <w:smallCaps/>
      <w:color w:val="4472C4" w:themeColor="accent1"/>
      <w:spacing w:val="5"/>
    </w:rPr>
  </w:style>
  <w:style w:type="table" w:styleId="TableGrid">
    <w:name w:val="Table Grid"/>
    <w:basedOn w:val="TableNormal"/>
    <w:uiPriority w:val="39"/>
    <w:rsid w:val="00570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349A"/>
    <w:rPr>
      <w:sz w:val="16"/>
      <w:szCs w:val="16"/>
    </w:rPr>
  </w:style>
  <w:style w:type="paragraph" w:styleId="CommentText">
    <w:name w:val="annotation text"/>
    <w:basedOn w:val="Normal"/>
    <w:link w:val="CommentTextChar"/>
    <w:uiPriority w:val="99"/>
    <w:unhideWhenUsed/>
    <w:rsid w:val="00EE349A"/>
    <w:pPr>
      <w:spacing w:line="240" w:lineRule="auto"/>
    </w:pPr>
    <w:rPr>
      <w:sz w:val="20"/>
      <w:szCs w:val="20"/>
    </w:rPr>
  </w:style>
  <w:style w:type="character" w:customStyle="1" w:styleId="CommentTextChar">
    <w:name w:val="Comment Text Char"/>
    <w:basedOn w:val="DefaultParagraphFont"/>
    <w:link w:val="CommentText"/>
    <w:uiPriority w:val="99"/>
    <w:rsid w:val="00EE349A"/>
    <w:rPr>
      <w:sz w:val="20"/>
      <w:szCs w:val="20"/>
    </w:rPr>
  </w:style>
  <w:style w:type="paragraph" w:styleId="CommentSubject">
    <w:name w:val="annotation subject"/>
    <w:basedOn w:val="CommentText"/>
    <w:next w:val="CommentText"/>
    <w:link w:val="CommentSubjectChar"/>
    <w:uiPriority w:val="99"/>
    <w:semiHidden/>
    <w:unhideWhenUsed/>
    <w:rsid w:val="00EE349A"/>
    <w:rPr>
      <w:b/>
      <w:bCs/>
    </w:rPr>
  </w:style>
  <w:style w:type="character" w:customStyle="1" w:styleId="CommentSubjectChar">
    <w:name w:val="Comment Subject Char"/>
    <w:basedOn w:val="CommentTextChar"/>
    <w:link w:val="CommentSubject"/>
    <w:uiPriority w:val="99"/>
    <w:semiHidden/>
    <w:rsid w:val="00EE349A"/>
    <w:rPr>
      <w:b/>
      <w:bCs/>
      <w:sz w:val="20"/>
      <w:szCs w:val="20"/>
    </w:rPr>
  </w:style>
  <w:style w:type="paragraph" w:styleId="Header">
    <w:name w:val="header"/>
    <w:basedOn w:val="Normal"/>
    <w:link w:val="HeaderChar"/>
    <w:uiPriority w:val="99"/>
    <w:unhideWhenUsed/>
    <w:rsid w:val="00020F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FDF"/>
  </w:style>
  <w:style w:type="paragraph" w:styleId="Footer">
    <w:name w:val="footer"/>
    <w:basedOn w:val="Normal"/>
    <w:link w:val="FooterChar"/>
    <w:uiPriority w:val="99"/>
    <w:unhideWhenUsed/>
    <w:rsid w:val="00020F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FDF"/>
  </w:style>
  <w:style w:type="character" w:customStyle="1" w:styleId="pl-token">
    <w:name w:val="pl-token"/>
    <w:basedOn w:val="DefaultParagraphFont"/>
    <w:rsid w:val="00C44984"/>
  </w:style>
  <w:style w:type="character" w:customStyle="1" w:styleId="pl-s1">
    <w:name w:val="pl-s1"/>
    <w:basedOn w:val="DefaultParagraphFont"/>
    <w:rsid w:val="00C44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52663">
      <w:bodyDiv w:val="1"/>
      <w:marLeft w:val="0"/>
      <w:marRight w:val="0"/>
      <w:marTop w:val="0"/>
      <w:marBottom w:val="0"/>
      <w:divBdr>
        <w:top w:val="none" w:sz="0" w:space="0" w:color="auto"/>
        <w:left w:val="none" w:sz="0" w:space="0" w:color="auto"/>
        <w:bottom w:val="none" w:sz="0" w:space="0" w:color="auto"/>
        <w:right w:val="none" w:sz="0" w:space="0" w:color="auto"/>
      </w:divBdr>
      <w:divsChild>
        <w:div w:id="53670292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diagramColors" Target="diagrams/colors1.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C7456D6-B510-4040-8E4D-8C268A902329}"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82879F57-D79F-4308-BDD1-E3F3198AA3F6}">
      <dgm:prSet phldrT="[Text]" custT="1"/>
      <dgm:spPr/>
      <dgm:t>
        <a:bodyPr/>
        <a:lstStyle/>
        <a:p>
          <a:r>
            <a:rPr lang="en-US" sz="1000"/>
            <a:t>{calendar_resource_dict}</a:t>
          </a:r>
        </a:p>
      </dgm:t>
    </dgm:pt>
    <dgm:pt modelId="{DCD408E8-10B5-4D14-AD17-6C45AAE06133}" type="parTrans" cxnId="{6E0F5914-7CF1-4279-A8B4-52AB6B6A036A}">
      <dgm:prSet/>
      <dgm:spPr/>
      <dgm:t>
        <a:bodyPr/>
        <a:lstStyle/>
        <a:p>
          <a:endParaRPr lang="en-US" sz="2000"/>
        </a:p>
      </dgm:t>
    </dgm:pt>
    <dgm:pt modelId="{8DC413DF-DF59-4030-A3A3-4B2F303B6567}" type="sibTrans" cxnId="{6E0F5914-7CF1-4279-A8B4-52AB6B6A036A}">
      <dgm:prSet/>
      <dgm:spPr/>
      <dgm:t>
        <a:bodyPr/>
        <a:lstStyle/>
        <a:p>
          <a:endParaRPr lang="en-US" sz="2000"/>
        </a:p>
      </dgm:t>
    </dgm:pt>
    <dgm:pt modelId="{1E3280F3-7158-4ECD-9E27-25BFE5AEC8F2}">
      <dgm:prSet phldrT="[Text]" custT="1"/>
      <dgm:spPr/>
      <dgm:t>
        <a:bodyPr/>
        <a:lstStyle/>
        <a:p>
          <a:r>
            <a:rPr lang="en-US" sz="800"/>
            <a:t>start_date:[list_of employee]</a:t>
          </a:r>
        </a:p>
      </dgm:t>
    </dgm:pt>
    <dgm:pt modelId="{62D158CE-1738-4739-A49E-E71AE911AC21}" type="parTrans" cxnId="{0BE3AFD2-3256-42B3-934A-59FEB775BB34}">
      <dgm:prSet/>
      <dgm:spPr/>
      <dgm:t>
        <a:bodyPr/>
        <a:lstStyle/>
        <a:p>
          <a:endParaRPr lang="en-US" sz="2000"/>
        </a:p>
      </dgm:t>
    </dgm:pt>
    <dgm:pt modelId="{7BFCEBCC-C5ED-4395-AF97-C195886BF42D}" type="sibTrans" cxnId="{0BE3AFD2-3256-42B3-934A-59FEB775BB34}">
      <dgm:prSet/>
      <dgm:spPr/>
      <dgm:t>
        <a:bodyPr/>
        <a:lstStyle/>
        <a:p>
          <a:endParaRPr lang="en-US" sz="2000"/>
        </a:p>
      </dgm:t>
    </dgm:pt>
    <dgm:pt modelId="{C5837062-9404-4CC6-A6FA-E13100121235}">
      <dgm:prSet custT="1"/>
      <dgm:spPr/>
      <dgm:t>
        <a:bodyPr/>
        <a:lstStyle/>
        <a:p>
          <a:r>
            <a:rPr lang="en-US" sz="800"/>
            <a:t>end_date:[list_of employee]</a:t>
          </a:r>
        </a:p>
      </dgm:t>
    </dgm:pt>
    <dgm:pt modelId="{6DCD2FD9-4601-4C89-8BD1-D9A0E21C08BA}" type="parTrans" cxnId="{7532049F-A59D-4E7A-AC0E-A12CE97535A9}">
      <dgm:prSet/>
      <dgm:spPr/>
      <dgm:t>
        <a:bodyPr/>
        <a:lstStyle/>
        <a:p>
          <a:endParaRPr lang="en-US" sz="2000"/>
        </a:p>
      </dgm:t>
    </dgm:pt>
    <dgm:pt modelId="{A6CA402C-9840-47AB-AB05-97D52BCC8369}" type="sibTrans" cxnId="{7532049F-A59D-4E7A-AC0E-A12CE97535A9}">
      <dgm:prSet/>
      <dgm:spPr/>
      <dgm:t>
        <a:bodyPr/>
        <a:lstStyle/>
        <a:p>
          <a:endParaRPr lang="en-US" sz="2000"/>
        </a:p>
      </dgm:t>
    </dgm:pt>
    <dgm:pt modelId="{6E6329B2-C9EC-4056-AA13-64E006FA5730}">
      <dgm:prSet phldrT="[Text]" custT="1"/>
      <dgm:spPr/>
      <dgm:t>
        <a:bodyPr/>
        <a:lstStyle/>
        <a:p>
          <a:r>
            <a:rPr lang="en-US" sz="800"/>
            <a:t>{employee_ID1: hours_available, 'Craft': craft}</a:t>
          </a:r>
        </a:p>
      </dgm:t>
    </dgm:pt>
    <dgm:pt modelId="{5B59700E-7C53-46E8-9411-44E64E5B1B24}" type="parTrans" cxnId="{1565CAE9-44B1-43D2-B0BB-47CD041F976C}">
      <dgm:prSet/>
      <dgm:spPr/>
      <dgm:t>
        <a:bodyPr/>
        <a:lstStyle/>
        <a:p>
          <a:endParaRPr lang="en-US" sz="2000"/>
        </a:p>
      </dgm:t>
    </dgm:pt>
    <dgm:pt modelId="{CF8C184C-07AB-4942-9DC7-1AED8ABF112C}" type="sibTrans" cxnId="{1565CAE9-44B1-43D2-B0BB-47CD041F976C}">
      <dgm:prSet/>
      <dgm:spPr/>
      <dgm:t>
        <a:bodyPr/>
        <a:lstStyle/>
        <a:p>
          <a:endParaRPr lang="en-US" sz="2000"/>
        </a:p>
      </dgm:t>
    </dgm:pt>
    <dgm:pt modelId="{8C9FCBC2-7E67-4CC6-85B6-33517BC08811}">
      <dgm:prSet phldrT="[Text]" custT="1"/>
      <dgm:spPr/>
      <dgm:t>
        <a:bodyPr/>
        <a:lstStyle/>
        <a:p>
          <a:r>
            <a:rPr lang="en-US" sz="800"/>
            <a:t>{employee_ID2: hours_available, 'Craft': craft}</a:t>
          </a:r>
        </a:p>
      </dgm:t>
    </dgm:pt>
    <dgm:pt modelId="{0206F0D6-BC0E-469F-AA3A-BE76FD5BC14C}" type="parTrans" cxnId="{6B043921-F4C5-4042-B7F8-7AAF569743B0}">
      <dgm:prSet/>
      <dgm:spPr/>
      <dgm:t>
        <a:bodyPr/>
        <a:lstStyle/>
        <a:p>
          <a:endParaRPr lang="en-US" sz="2000"/>
        </a:p>
      </dgm:t>
    </dgm:pt>
    <dgm:pt modelId="{7C2E6E39-ADE1-4C43-8686-285641FB84D2}" type="sibTrans" cxnId="{6B043921-F4C5-4042-B7F8-7AAF569743B0}">
      <dgm:prSet/>
      <dgm:spPr/>
      <dgm:t>
        <a:bodyPr/>
        <a:lstStyle/>
        <a:p>
          <a:endParaRPr lang="en-US" sz="2000"/>
        </a:p>
      </dgm:t>
    </dgm:pt>
    <dgm:pt modelId="{4535C76F-4996-4911-BAAA-8550C0CEF218}">
      <dgm:prSet phldrT="[Text]" custT="1"/>
      <dgm:spPr/>
      <dgm:t>
        <a:bodyPr/>
        <a:lstStyle/>
        <a:p>
          <a:r>
            <a:rPr lang="en-US" sz="800"/>
            <a:t>{employee_ID1: hours_available, 'Craft': craft}</a:t>
          </a:r>
        </a:p>
      </dgm:t>
    </dgm:pt>
    <dgm:pt modelId="{09AF29A9-EB33-4BE6-93B4-2E60FD41CFD5}" type="parTrans" cxnId="{8D3B4351-6F0C-45DC-89B4-9515031095D7}">
      <dgm:prSet/>
      <dgm:spPr/>
      <dgm:t>
        <a:bodyPr/>
        <a:lstStyle/>
        <a:p>
          <a:endParaRPr lang="en-US" sz="2000"/>
        </a:p>
      </dgm:t>
    </dgm:pt>
    <dgm:pt modelId="{B83C573C-164A-4945-93BE-0E9E3D00E48C}" type="sibTrans" cxnId="{8D3B4351-6F0C-45DC-89B4-9515031095D7}">
      <dgm:prSet/>
      <dgm:spPr/>
      <dgm:t>
        <a:bodyPr/>
        <a:lstStyle/>
        <a:p>
          <a:endParaRPr lang="en-US" sz="2000"/>
        </a:p>
      </dgm:t>
    </dgm:pt>
    <dgm:pt modelId="{A7AC3024-9326-468C-9C5A-7B672B37DDE1}">
      <dgm:prSet phldrT="[Text]" custT="1"/>
      <dgm:spPr/>
      <dgm:t>
        <a:bodyPr/>
        <a:lstStyle/>
        <a:p>
          <a:r>
            <a:rPr lang="en-US" sz="800"/>
            <a:t>{employee_ID2: hours_available, 'Craft': craft}</a:t>
          </a:r>
        </a:p>
      </dgm:t>
    </dgm:pt>
    <dgm:pt modelId="{C6D4089D-A6AA-461E-9285-0A0EF0DEBFAD}" type="parTrans" cxnId="{0D60D575-808D-4C31-B64B-2940E8C1F779}">
      <dgm:prSet/>
      <dgm:spPr/>
      <dgm:t>
        <a:bodyPr/>
        <a:lstStyle/>
        <a:p>
          <a:endParaRPr lang="en-US" sz="2000"/>
        </a:p>
      </dgm:t>
    </dgm:pt>
    <dgm:pt modelId="{2A46A492-D64B-496B-879D-802AA9DEF7C5}" type="sibTrans" cxnId="{0D60D575-808D-4C31-B64B-2940E8C1F779}">
      <dgm:prSet/>
      <dgm:spPr/>
      <dgm:t>
        <a:bodyPr/>
        <a:lstStyle/>
        <a:p>
          <a:endParaRPr lang="en-US" sz="2000"/>
        </a:p>
      </dgm:t>
    </dgm:pt>
    <dgm:pt modelId="{2AC8FC36-DAC7-42E7-8176-1C55689861C9}">
      <dgm:prSet phldrT="[Text]" custT="1"/>
      <dgm:spPr/>
      <dgm:t>
        <a:bodyPr/>
        <a:lstStyle/>
        <a:p>
          <a:r>
            <a:rPr lang="en-US" sz="800"/>
            <a:t>...</a:t>
          </a:r>
        </a:p>
      </dgm:t>
    </dgm:pt>
    <dgm:pt modelId="{0E260287-CDA6-44EE-82DE-D88E16DE085B}" type="sibTrans" cxnId="{F0405AB1-2539-42D7-9DD4-EE79D7007555}">
      <dgm:prSet/>
      <dgm:spPr/>
      <dgm:t>
        <a:bodyPr/>
        <a:lstStyle/>
        <a:p>
          <a:endParaRPr lang="en-US" sz="2000"/>
        </a:p>
      </dgm:t>
    </dgm:pt>
    <dgm:pt modelId="{D9C0217C-8B78-48D7-9FC9-BD9057C5FFDA}" type="parTrans" cxnId="{F0405AB1-2539-42D7-9DD4-EE79D7007555}">
      <dgm:prSet/>
      <dgm:spPr/>
      <dgm:t>
        <a:bodyPr/>
        <a:lstStyle/>
        <a:p>
          <a:endParaRPr lang="en-US" sz="2000"/>
        </a:p>
      </dgm:t>
    </dgm:pt>
    <dgm:pt modelId="{638D6904-FE49-4A8D-B9AA-5DDC010CE7C4}">
      <dgm:prSet phldrT="[Text]" custT="1"/>
      <dgm:spPr/>
      <dgm:t>
        <a:bodyPr/>
        <a:lstStyle/>
        <a:p>
          <a:r>
            <a:rPr lang="en-US" sz="800"/>
            <a:t>...</a:t>
          </a:r>
        </a:p>
      </dgm:t>
    </dgm:pt>
    <dgm:pt modelId="{CA7D0CBC-72E7-4CFB-9E7D-0ABCB6B34A64}" type="parTrans" cxnId="{10B90214-0A29-49BB-9D69-D6D8C437D2F9}">
      <dgm:prSet/>
      <dgm:spPr/>
      <dgm:t>
        <a:bodyPr/>
        <a:lstStyle/>
        <a:p>
          <a:endParaRPr lang="en-US" sz="2000"/>
        </a:p>
      </dgm:t>
    </dgm:pt>
    <dgm:pt modelId="{80AAEBDE-4A0B-4612-8AD2-A4E8DE1F5F39}" type="sibTrans" cxnId="{10B90214-0A29-49BB-9D69-D6D8C437D2F9}">
      <dgm:prSet/>
      <dgm:spPr/>
      <dgm:t>
        <a:bodyPr/>
        <a:lstStyle/>
        <a:p>
          <a:endParaRPr lang="en-US" sz="2000"/>
        </a:p>
      </dgm:t>
    </dgm:pt>
    <dgm:pt modelId="{4695E5F6-C658-4D7F-BB7C-FEA4E7CCC955}">
      <dgm:prSet phldrT="[Text]" custT="1"/>
      <dgm:spPr/>
      <dgm:t>
        <a:bodyPr/>
        <a:lstStyle/>
        <a:p>
          <a:r>
            <a:rPr lang="en-US" sz="800"/>
            <a:t>...</a:t>
          </a:r>
        </a:p>
      </dgm:t>
    </dgm:pt>
    <dgm:pt modelId="{2AF89181-0691-4442-8C25-4CD7D9021826}" type="parTrans" cxnId="{2DEC2BC9-0848-4977-AB96-7A026C6FD945}">
      <dgm:prSet/>
      <dgm:spPr/>
      <dgm:t>
        <a:bodyPr/>
        <a:lstStyle/>
        <a:p>
          <a:endParaRPr lang="en-US" sz="2000"/>
        </a:p>
      </dgm:t>
    </dgm:pt>
    <dgm:pt modelId="{B3E40ED8-03F0-4C39-82BF-84134F8CFCA5}" type="sibTrans" cxnId="{2DEC2BC9-0848-4977-AB96-7A026C6FD945}">
      <dgm:prSet/>
      <dgm:spPr/>
      <dgm:t>
        <a:bodyPr/>
        <a:lstStyle/>
        <a:p>
          <a:endParaRPr lang="en-US" sz="2000"/>
        </a:p>
      </dgm:t>
    </dgm:pt>
    <dgm:pt modelId="{FD1F57D5-1114-4B1B-AF1C-6482714EE90F}">
      <dgm:prSet phldrT="[Text]" custT="1"/>
      <dgm:spPr/>
      <dgm:t>
        <a:bodyPr/>
        <a:lstStyle/>
        <a:p>
          <a:r>
            <a:rPr lang="en-US" sz="800"/>
            <a:t>...</a:t>
          </a:r>
        </a:p>
      </dgm:t>
    </dgm:pt>
    <dgm:pt modelId="{81A2DBB5-7D85-4628-9252-C582C1A3A9E8}" type="parTrans" cxnId="{D13652E1-BCAB-4E3A-9B16-347ACDE6DF1B}">
      <dgm:prSet/>
      <dgm:spPr/>
      <dgm:t>
        <a:bodyPr/>
        <a:lstStyle/>
        <a:p>
          <a:endParaRPr lang="en-US"/>
        </a:p>
      </dgm:t>
    </dgm:pt>
    <dgm:pt modelId="{4F2C98CD-D08B-42CC-8669-4FC3657A1C9F}" type="sibTrans" cxnId="{D13652E1-BCAB-4E3A-9B16-347ACDE6DF1B}">
      <dgm:prSet/>
      <dgm:spPr/>
      <dgm:t>
        <a:bodyPr/>
        <a:lstStyle/>
        <a:p>
          <a:endParaRPr lang="en-US"/>
        </a:p>
      </dgm:t>
    </dgm:pt>
    <dgm:pt modelId="{91EB4149-8090-4F92-A31B-70336A42948A}" type="pres">
      <dgm:prSet presAssocID="{5C7456D6-B510-4040-8E4D-8C268A902329}" presName="hierChild1" presStyleCnt="0">
        <dgm:presLayoutVars>
          <dgm:orgChart val="1"/>
          <dgm:chPref val="1"/>
          <dgm:dir/>
          <dgm:animOne val="branch"/>
          <dgm:animLvl val="lvl"/>
          <dgm:resizeHandles/>
        </dgm:presLayoutVars>
      </dgm:prSet>
      <dgm:spPr/>
    </dgm:pt>
    <dgm:pt modelId="{575A6F30-68AC-4F23-9991-FEFDD2187172}" type="pres">
      <dgm:prSet presAssocID="{82879F57-D79F-4308-BDD1-E3F3198AA3F6}" presName="hierRoot1" presStyleCnt="0">
        <dgm:presLayoutVars>
          <dgm:hierBranch val="init"/>
        </dgm:presLayoutVars>
      </dgm:prSet>
      <dgm:spPr/>
    </dgm:pt>
    <dgm:pt modelId="{56517A3C-6645-48AF-9886-01AA2738AB8F}" type="pres">
      <dgm:prSet presAssocID="{82879F57-D79F-4308-BDD1-E3F3198AA3F6}" presName="rootComposite1" presStyleCnt="0"/>
      <dgm:spPr/>
    </dgm:pt>
    <dgm:pt modelId="{D4FA409C-4E06-410E-BFCD-B71FD810A30F}" type="pres">
      <dgm:prSet presAssocID="{82879F57-D79F-4308-BDD1-E3F3198AA3F6}" presName="rootText1" presStyleLbl="node0" presStyleIdx="0" presStyleCnt="1" custScaleX="141696">
        <dgm:presLayoutVars>
          <dgm:chPref val="3"/>
        </dgm:presLayoutVars>
      </dgm:prSet>
      <dgm:spPr/>
    </dgm:pt>
    <dgm:pt modelId="{A83919E6-2A17-42FB-8B88-55A216046343}" type="pres">
      <dgm:prSet presAssocID="{82879F57-D79F-4308-BDD1-E3F3198AA3F6}" presName="rootConnector1" presStyleLbl="node1" presStyleIdx="0" presStyleCnt="0"/>
      <dgm:spPr/>
    </dgm:pt>
    <dgm:pt modelId="{2FACE5CB-A475-4F31-86D2-CDDED13F6E36}" type="pres">
      <dgm:prSet presAssocID="{82879F57-D79F-4308-BDD1-E3F3198AA3F6}" presName="hierChild2" presStyleCnt="0"/>
      <dgm:spPr/>
    </dgm:pt>
    <dgm:pt modelId="{A895D196-75F1-42DD-B445-27BB1CED292C}" type="pres">
      <dgm:prSet presAssocID="{62D158CE-1738-4739-A49E-E71AE911AC21}" presName="Name37" presStyleLbl="parChTrans1D2" presStyleIdx="0" presStyleCnt="3"/>
      <dgm:spPr/>
    </dgm:pt>
    <dgm:pt modelId="{F4183AB1-4B5A-49A9-AAEA-66EF4E12321D}" type="pres">
      <dgm:prSet presAssocID="{1E3280F3-7158-4ECD-9E27-25BFE5AEC8F2}" presName="hierRoot2" presStyleCnt="0">
        <dgm:presLayoutVars>
          <dgm:hierBranch val="init"/>
        </dgm:presLayoutVars>
      </dgm:prSet>
      <dgm:spPr/>
    </dgm:pt>
    <dgm:pt modelId="{0983C3DB-C3F2-4BBF-B325-78DFD406E13C}" type="pres">
      <dgm:prSet presAssocID="{1E3280F3-7158-4ECD-9E27-25BFE5AEC8F2}" presName="rootComposite" presStyleCnt="0"/>
      <dgm:spPr/>
    </dgm:pt>
    <dgm:pt modelId="{B869DFF8-9910-4764-BACF-22C233A1B2B6}" type="pres">
      <dgm:prSet presAssocID="{1E3280F3-7158-4ECD-9E27-25BFE5AEC8F2}" presName="rootText" presStyleLbl="node2" presStyleIdx="0" presStyleCnt="3">
        <dgm:presLayoutVars>
          <dgm:chPref val="3"/>
        </dgm:presLayoutVars>
      </dgm:prSet>
      <dgm:spPr/>
    </dgm:pt>
    <dgm:pt modelId="{C22E5359-DEFD-4AEC-91F7-ED8456092A7A}" type="pres">
      <dgm:prSet presAssocID="{1E3280F3-7158-4ECD-9E27-25BFE5AEC8F2}" presName="rootConnector" presStyleLbl="node2" presStyleIdx="0" presStyleCnt="3"/>
      <dgm:spPr/>
    </dgm:pt>
    <dgm:pt modelId="{654C87AE-0067-43AE-B463-A5B899527D66}" type="pres">
      <dgm:prSet presAssocID="{1E3280F3-7158-4ECD-9E27-25BFE5AEC8F2}" presName="hierChild4" presStyleCnt="0"/>
      <dgm:spPr/>
    </dgm:pt>
    <dgm:pt modelId="{F92F2493-C472-4719-9D2F-5674E59DD93D}" type="pres">
      <dgm:prSet presAssocID="{5B59700E-7C53-46E8-9411-44E64E5B1B24}" presName="Name37" presStyleLbl="parChTrans1D3" presStyleIdx="0" presStyleCnt="7"/>
      <dgm:spPr/>
    </dgm:pt>
    <dgm:pt modelId="{9CE42F66-32D7-4234-ACB3-47EDCB0B8D1D}" type="pres">
      <dgm:prSet presAssocID="{6E6329B2-C9EC-4056-AA13-64E006FA5730}" presName="hierRoot2" presStyleCnt="0">
        <dgm:presLayoutVars>
          <dgm:hierBranch val="init"/>
        </dgm:presLayoutVars>
      </dgm:prSet>
      <dgm:spPr/>
    </dgm:pt>
    <dgm:pt modelId="{557FAFD1-029C-48F4-970C-8407F90723DA}" type="pres">
      <dgm:prSet presAssocID="{6E6329B2-C9EC-4056-AA13-64E006FA5730}" presName="rootComposite" presStyleCnt="0"/>
      <dgm:spPr/>
    </dgm:pt>
    <dgm:pt modelId="{EA688CA4-C110-4E9D-B2A3-11BB030ADB24}" type="pres">
      <dgm:prSet presAssocID="{6E6329B2-C9EC-4056-AA13-64E006FA5730}" presName="rootText" presStyleLbl="node3" presStyleIdx="0" presStyleCnt="7">
        <dgm:presLayoutVars>
          <dgm:chPref val="3"/>
        </dgm:presLayoutVars>
      </dgm:prSet>
      <dgm:spPr/>
    </dgm:pt>
    <dgm:pt modelId="{AD027B4C-9B4C-4121-9046-8B534B075F39}" type="pres">
      <dgm:prSet presAssocID="{6E6329B2-C9EC-4056-AA13-64E006FA5730}" presName="rootConnector" presStyleLbl="node3" presStyleIdx="0" presStyleCnt="7"/>
      <dgm:spPr/>
    </dgm:pt>
    <dgm:pt modelId="{BE3A2423-255E-4DFB-AD3A-F516B01003EF}" type="pres">
      <dgm:prSet presAssocID="{6E6329B2-C9EC-4056-AA13-64E006FA5730}" presName="hierChild4" presStyleCnt="0"/>
      <dgm:spPr/>
    </dgm:pt>
    <dgm:pt modelId="{BBB7B7F2-955A-4F18-AE77-541BD185EC17}" type="pres">
      <dgm:prSet presAssocID="{6E6329B2-C9EC-4056-AA13-64E006FA5730}" presName="hierChild5" presStyleCnt="0"/>
      <dgm:spPr/>
    </dgm:pt>
    <dgm:pt modelId="{0EA71D0A-0E82-4F67-B89D-9BC5B1FB3FF2}" type="pres">
      <dgm:prSet presAssocID="{0206F0D6-BC0E-469F-AA3A-BE76FD5BC14C}" presName="Name37" presStyleLbl="parChTrans1D3" presStyleIdx="1" presStyleCnt="7"/>
      <dgm:spPr/>
    </dgm:pt>
    <dgm:pt modelId="{82FBBD39-1533-4BF6-848E-012D40FC29C7}" type="pres">
      <dgm:prSet presAssocID="{8C9FCBC2-7E67-4CC6-85B6-33517BC08811}" presName="hierRoot2" presStyleCnt="0">
        <dgm:presLayoutVars>
          <dgm:hierBranch val="init"/>
        </dgm:presLayoutVars>
      </dgm:prSet>
      <dgm:spPr/>
    </dgm:pt>
    <dgm:pt modelId="{951C568D-9AEC-4FEE-A639-B4B4C16BCB15}" type="pres">
      <dgm:prSet presAssocID="{8C9FCBC2-7E67-4CC6-85B6-33517BC08811}" presName="rootComposite" presStyleCnt="0"/>
      <dgm:spPr/>
    </dgm:pt>
    <dgm:pt modelId="{9427F8D4-E580-40C3-BF5B-184CCCF8E6D3}" type="pres">
      <dgm:prSet presAssocID="{8C9FCBC2-7E67-4CC6-85B6-33517BC08811}" presName="rootText" presStyleLbl="node3" presStyleIdx="1" presStyleCnt="7">
        <dgm:presLayoutVars>
          <dgm:chPref val="3"/>
        </dgm:presLayoutVars>
      </dgm:prSet>
      <dgm:spPr/>
    </dgm:pt>
    <dgm:pt modelId="{7442E47C-B152-4B5B-9510-09C39957006B}" type="pres">
      <dgm:prSet presAssocID="{8C9FCBC2-7E67-4CC6-85B6-33517BC08811}" presName="rootConnector" presStyleLbl="node3" presStyleIdx="1" presStyleCnt="7"/>
      <dgm:spPr/>
    </dgm:pt>
    <dgm:pt modelId="{B8067256-1098-4F6E-AA82-C3B88166A3DF}" type="pres">
      <dgm:prSet presAssocID="{8C9FCBC2-7E67-4CC6-85B6-33517BC08811}" presName="hierChild4" presStyleCnt="0"/>
      <dgm:spPr/>
    </dgm:pt>
    <dgm:pt modelId="{BD426088-CEF6-4A59-BA6B-1C70F061365A}" type="pres">
      <dgm:prSet presAssocID="{8C9FCBC2-7E67-4CC6-85B6-33517BC08811}" presName="hierChild5" presStyleCnt="0"/>
      <dgm:spPr/>
    </dgm:pt>
    <dgm:pt modelId="{3CFB2F95-59D1-4B50-85F0-703E20C5BF87}" type="pres">
      <dgm:prSet presAssocID="{CA7D0CBC-72E7-4CFB-9E7D-0ABCB6B34A64}" presName="Name37" presStyleLbl="parChTrans1D3" presStyleIdx="2" presStyleCnt="7"/>
      <dgm:spPr/>
    </dgm:pt>
    <dgm:pt modelId="{258B9555-1413-460C-8A8D-0AAA4F666FAC}" type="pres">
      <dgm:prSet presAssocID="{638D6904-FE49-4A8D-B9AA-5DDC010CE7C4}" presName="hierRoot2" presStyleCnt="0">
        <dgm:presLayoutVars>
          <dgm:hierBranch val="init"/>
        </dgm:presLayoutVars>
      </dgm:prSet>
      <dgm:spPr/>
    </dgm:pt>
    <dgm:pt modelId="{8C1A7DD5-3AC2-4536-812C-1592671578EF}" type="pres">
      <dgm:prSet presAssocID="{638D6904-FE49-4A8D-B9AA-5DDC010CE7C4}" presName="rootComposite" presStyleCnt="0"/>
      <dgm:spPr/>
    </dgm:pt>
    <dgm:pt modelId="{A66BE780-F3BA-479D-B2FF-86FB468A42C6}" type="pres">
      <dgm:prSet presAssocID="{638D6904-FE49-4A8D-B9AA-5DDC010CE7C4}" presName="rootText" presStyleLbl="node3" presStyleIdx="2" presStyleCnt="7">
        <dgm:presLayoutVars>
          <dgm:chPref val="3"/>
        </dgm:presLayoutVars>
      </dgm:prSet>
      <dgm:spPr/>
    </dgm:pt>
    <dgm:pt modelId="{6CFDD4F7-1AC6-4D47-B0F0-7A995205D623}" type="pres">
      <dgm:prSet presAssocID="{638D6904-FE49-4A8D-B9AA-5DDC010CE7C4}" presName="rootConnector" presStyleLbl="node3" presStyleIdx="2" presStyleCnt="7"/>
      <dgm:spPr/>
    </dgm:pt>
    <dgm:pt modelId="{E72ECBCA-6299-4A1A-8C5E-949C758DD954}" type="pres">
      <dgm:prSet presAssocID="{638D6904-FE49-4A8D-B9AA-5DDC010CE7C4}" presName="hierChild4" presStyleCnt="0"/>
      <dgm:spPr/>
    </dgm:pt>
    <dgm:pt modelId="{04480B37-C528-496D-8E91-9746C91E7124}" type="pres">
      <dgm:prSet presAssocID="{638D6904-FE49-4A8D-B9AA-5DDC010CE7C4}" presName="hierChild5" presStyleCnt="0"/>
      <dgm:spPr/>
    </dgm:pt>
    <dgm:pt modelId="{ACEF4BE7-C5BC-4051-A4FF-36968E489AFC}" type="pres">
      <dgm:prSet presAssocID="{1E3280F3-7158-4ECD-9E27-25BFE5AEC8F2}" presName="hierChild5" presStyleCnt="0"/>
      <dgm:spPr/>
    </dgm:pt>
    <dgm:pt modelId="{825EE149-69AE-4D29-971D-EEDBE5C755D5}" type="pres">
      <dgm:prSet presAssocID="{D9C0217C-8B78-48D7-9FC9-BD9057C5FFDA}" presName="Name37" presStyleLbl="parChTrans1D2" presStyleIdx="1" presStyleCnt="3"/>
      <dgm:spPr/>
    </dgm:pt>
    <dgm:pt modelId="{36F3B88E-1AB4-46C3-81D4-89E2342B809F}" type="pres">
      <dgm:prSet presAssocID="{2AC8FC36-DAC7-42E7-8176-1C55689861C9}" presName="hierRoot2" presStyleCnt="0">
        <dgm:presLayoutVars>
          <dgm:hierBranch val="init"/>
        </dgm:presLayoutVars>
      </dgm:prSet>
      <dgm:spPr/>
    </dgm:pt>
    <dgm:pt modelId="{CA84E0E6-7AAC-45F7-8C65-90C7BBC23163}" type="pres">
      <dgm:prSet presAssocID="{2AC8FC36-DAC7-42E7-8176-1C55689861C9}" presName="rootComposite" presStyleCnt="0"/>
      <dgm:spPr/>
    </dgm:pt>
    <dgm:pt modelId="{579F24FA-A28D-4D01-B49D-A52D65DD738F}" type="pres">
      <dgm:prSet presAssocID="{2AC8FC36-DAC7-42E7-8176-1C55689861C9}" presName="rootText" presStyleLbl="node2" presStyleIdx="1" presStyleCnt="3">
        <dgm:presLayoutVars>
          <dgm:chPref val="3"/>
        </dgm:presLayoutVars>
      </dgm:prSet>
      <dgm:spPr/>
    </dgm:pt>
    <dgm:pt modelId="{7F6EFD38-A69E-404D-B929-40E3E35549DA}" type="pres">
      <dgm:prSet presAssocID="{2AC8FC36-DAC7-42E7-8176-1C55689861C9}" presName="rootConnector" presStyleLbl="node2" presStyleIdx="1" presStyleCnt="3"/>
      <dgm:spPr/>
    </dgm:pt>
    <dgm:pt modelId="{CFB9CEC3-BF15-4521-B618-80287F99EB93}" type="pres">
      <dgm:prSet presAssocID="{2AC8FC36-DAC7-42E7-8176-1C55689861C9}" presName="hierChild4" presStyleCnt="0"/>
      <dgm:spPr/>
    </dgm:pt>
    <dgm:pt modelId="{DB9300C5-86B6-4C61-B0AE-B8A68DAEEFF1}" type="pres">
      <dgm:prSet presAssocID="{81A2DBB5-7D85-4628-9252-C582C1A3A9E8}" presName="Name37" presStyleLbl="parChTrans1D3" presStyleIdx="3" presStyleCnt="7"/>
      <dgm:spPr/>
    </dgm:pt>
    <dgm:pt modelId="{585BC75F-1E35-41E1-9FC7-73AE4285CEF6}" type="pres">
      <dgm:prSet presAssocID="{FD1F57D5-1114-4B1B-AF1C-6482714EE90F}" presName="hierRoot2" presStyleCnt="0">
        <dgm:presLayoutVars>
          <dgm:hierBranch val="init"/>
        </dgm:presLayoutVars>
      </dgm:prSet>
      <dgm:spPr/>
    </dgm:pt>
    <dgm:pt modelId="{3E9560BC-D69F-4233-8A6C-9CAF2BC01DA3}" type="pres">
      <dgm:prSet presAssocID="{FD1F57D5-1114-4B1B-AF1C-6482714EE90F}" presName="rootComposite" presStyleCnt="0"/>
      <dgm:spPr/>
    </dgm:pt>
    <dgm:pt modelId="{E9DAB8C4-09E3-4F41-BDA8-927C868D225F}" type="pres">
      <dgm:prSet presAssocID="{FD1F57D5-1114-4B1B-AF1C-6482714EE90F}" presName="rootText" presStyleLbl="node3" presStyleIdx="3" presStyleCnt="7">
        <dgm:presLayoutVars>
          <dgm:chPref val="3"/>
        </dgm:presLayoutVars>
      </dgm:prSet>
      <dgm:spPr/>
    </dgm:pt>
    <dgm:pt modelId="{59ED10DA-3D2E-4CB8-B515-F66AE0BFB3B5}" type="pres">
      <dgm:prSet presAssocID="{FD1F57D5-1114-4B1B-AF1C-6482714EE90F}" presName="rootConnector" presStyleLbl="node3" presStyleIdx="3" presStyleCnt="7"/>
      <dgm:spPr/>
    </dgm:pt>
    <dgm:pt modelId="{AD6101B6-0E33-4F0A-BC60-0ABC10B9C322}" type="pres">
      <dgm:prSet presAssocID="{FD1F57D5-1114-4B1B-AF1C-6482714EE90F}" presName="hierChild4" presStyleCnt="0"/>
      <dgm:spPr/>
    </dgm:pt>
    <dgm:pt modelId="{4030DB44-1579-45C2-A7D6-09299AD30360}" type="pres">
      <dgm:prSet presAssocID="{FD1F57D5-1114-4B1B-AF1C-6482714EE90F}" presName="hierChild5" presStyleCnt="0"/>
      <dgm:spPr/>
    </dgm:pt>
    <dgm:pt modelId="{62F41145-926A-4EF8-AEAA-5F95BF86B8C2}" type="pres">
      <dgm:prSet presAssocID="{2AC8FC36-DAC7-42E7-8176-1C55689861C9}" presName="hierChild5" presStyleCnt="0"/>
      <dgm:spPr/>
    </dgm:pt>
    <dgm:pt modelId="{5340C4E5-5423-456F-A42A-AD71E12BA5D0}" type="pres">
      <dgm:prSet presAssocID="{6DCD2FD9-4601-4C89-8BD1-D9A0E21C08BA}" presName="Name37" presStyleLbl="parChTrans1D2" presStyleIdx="2" presStyleCnt="3"/>
      <dgm:spPr/>
    </dgm:pt>
    <dgm:pt modelId="{F2C823D2-9719-4E37-BC93-2D14453F85B8}" type="pres">
      <dgm:prSet presAssocID="{C5837062-9404-4CC6-A6FA-E13100121235}" presName="hierRoot2" presStyleCnt="0">
        <dgm:presLayoutVars>
          <dgm:hierBranch val="init"/>
        </dgm:presLayoutVars>
      </dgm:prSet>
      <dgm:spPr/>
    </dgm:pt>
    <dgm:pt modelId="{2FD6E09A-891D-40B9-92AB-42225F82E27F}" type="pres">
      <dgm:prSet presAssocID="{C5837062-9404-4CC6-A6FA-E13100121235}" presName="rootComposite" presStyleCnt="0"/>
      <dgm:spPr/>
    </dgm:pt>
    <dgm:pt modelId="{A0282E86-4B06-488F-85E3-E30A2E190985}" type="pres">
      <dgm:prSet presAssocID="{C5837062-9404-4CC6-A6FA-E13100121235}" presName="rootText" presStyleLbl="node2" presStyleIdx="2" presStyleCnt="3">
        <dgm:presLayoutVars>
          <dgm:chPref val="3"/>
        </dgm:presLayoutVars>
      </dgm:prSet>
      <dgm:spPr/>
    </dgm:pt>
    <dgm:pt modelId="{A419D1FB-6FD3-445C-9EE6-22439BFD65BF}" type="pres">
      <dgm:prSet presAssocID="{C5837062-9404-4CC6-A6FA-E13100121235}" presName="rootConnector" presStyleLbl="node2" presStyleIdx="2" presStyleCnt="3"/>
      <dgm:spPr/>
    </dgm:pt>
    <dgm:pt modelId="{B60FB3BB-8E04-4A8A-9F34-AE6B3ABE32F3}" type="pres">
      <dgm:prSet presAssocID="{C5837062-9404-4CC6-A6FA-E13100121235}" presName="hierChild4" presStyleCnt="0"/>
      <dgm:spPr/>
    </dgm:pt>
    <dgm:pt modelId="{0B75B391-D9BA-4BD0-BD6B-F96812FC3A21}" type="pres">
      <dgm:prSet presAssocID="{09AF29A9-EB33-4BE6-93B4-2E60FD41CFD5}" presName="Name37" presStyleLbl="parChTrans1D3" presStyleIdx="4" presStyleCnt="7"/>
      <dgm:spPr/>
    </dgm:pt>
    <dgm:pt modelId="{37BF8D4C-4F79-4923-96D1-A0C25DDCB72F}" type="pres">
      <dgm:prSet presAssocID="{4535C76F-4996-4911-BAAA-8550C0CEF218}" presName="hierRoot2" presStyleCnt="0">
        <dgm:presLayoutVars>
          <dgm:hierBranch val="init"/>
        </dgm:presLayoutVars>
      </dgm:prSet>
      <dgm:spPr/>
    </dgm:pt>
    <dgm:pt modelId="{DD66EE8B-00F8-433A-B9DF-8ACB2A1953C6}" type="pres">
      <dgm:prSet presAssocID="{4535C76F-4996-4911-BAAA-8550C0CEF218}" presName="rootComposite" presStyleCnt="0"/>
      <dgm:spPr/>
    </dgm:pt>
    <dgm:pt modelId="{0C3AB7F9-8A8D-429C-BD54-46136C6A1DED}" type="pres">
      <dgm:prSet presAssocID="{4535C76F-4996-4911-BAAA-8550C0CEF218}" presName="rootText" presStyleLbl="node3" presStyleIdx="4" presStyleCnt="7">
        <dgm:presLayoutVars>
          <dgm:chPref val="3"/>
        </dgm:presLayoutVars>
      </dgm:prSet>
      <dgm:spPr/>
    </dgm:pt>
    <dgm:pt modelId="{718981B9-FE58-4FBE-BC07-3166916EA644}" type="pres">
      <dgm:prSet presAssocID="{4535C76F-4996-4911-BAAA-8550C0CEF218}" presName="rootConnector" presStyleLbl="node3" presStyleIdx="4" presStyleCnt="7"/>
      <dgm:spPr/>
    </dgm:pt>
    <dgm:pt modelId="{84C93374-FF06-4F7A-8DB1-DFA3DBA545C4}" type="pres">
      <dgm:prSet presAssocID="{4535C76F-4996-4911-BAAA-8550C0CEF218}" presName="hierChild4" presStyleCnt="0"/>
      <dgm:spPr/>
    </dgm:pt>
    <dgm:pt modelId="{25507563-22CB-4F0E-8FFB-5EB1E62CBD28}" type="pres">
      <dgm:prSet presAssocID="{4535C76F-4996-4911-BAAA-8550C0CEF218}" presName="hierChild5" presStyleCnt="0"/>
      <dgm:spPr/>
    </dgm:pt>
    <dgm:pt modelId="{21EFFB6C-5917-4483-A4F7-5071F65AE6C4}" type="pres">
      <dgm:prSet presAssocID="{C6D4089D-A6AA-461E-9285-0A0EF0DEBFAD}" presName="Name37" presStyleLbl="parChTrans1D3" presStyleIdx="5" presStyleCnt="7"/>
      <dgm:spPr/>
    </dgm:pt>
    <dgm:pt modelId="{DBE80736-28F0-4354-B86F-9F263A98BEE2}" type="pres">
      <dgm:prSet presAssocID="{A7AC3024-9326-468C-9C5A-7B672B37DDE1}" presName="hierRoot2" presStyleCnt="0">
        <dgm:presLayoutVars>
          <dgm:hierBranch val="init"/>
        </dgm:presLayoutVars>
      </dgm:prSet>
      <dgm:spPr/>
    </dgm:pt>
    <dgm:pt modelId="{6946B429-369F-4C5A-828B-A9C3191BE27D}" type="pres">
      <dgm:prSet presAssocID="{A7AC3024-9326-468C-9C5A-7B672B37DDE1}" presName="rootComposite" presStyleCnt="0"/>
      <dgm:spPr/>
    </dgm:pt>
    <dgm:pt modelId="{1F59437F-17C8-482C-8021-1A797F7C454D}" type="pres">
      <dgm:prSet presAssocID="{A7AC3024-9326-468C-9C5A-7B672B37DDE1}" presName="rootText" presStyleLbl="node3" presStyleIdx="5" presStyleCnt="7">
        <dgm:presLayoutVars>
          <dgm:chPref val="3"/>
        </dgm:presLayoutVars>
      </dgm:prSet>
      <dgm:spPr/>
    </dgm:pt>
    <dgm:pt modelId="{C3821481-2368-40F8-AB39-DA3AF5822D50}" type="pres">
      <dgm:prSet presAssocID="{A7AC3024-9326-468C-9C5A-7B672B37DDE1}" presName="rootConnector" presStyleLbl="node3" presStyleIdx="5" presStyleCnt="7"/>
      <dgm:spPr/>
    </dgm:pt>
    <dgm:pt modelId="{90F78033-ACA9-41B1-A070-74E2CCEAD1B0}" type="pres">
      <dgm:prSet presAssocID="{A7AC3024-9326-468C-9C5A-7B672B37DDE1}" presName="hierChild4" presStyleCnt="0"/>
      <dgm:spPr/>
    </dgm:pt>
    <dgm:pt modelId="{E75ACF4E-FC01-4A34-A477-EF853E69CDD0}" type="pres">
      <dgm:prSet presAssocID="{A7AC3024-9326-468C-9C5A-7B672B37DDE1}" presName="hierChild5" presStyleCnt="0"/>
      <dgm:spPr/>
    </dgm:pt>
    <dgm:pt modelId="{C3437796-76B3-4608-95F6-0A19975B7129}" type="pres">
      <dgm:prSet presAssocID="{2AF89181-0691-4442-8C25-4CD7D9021826}" presName="Name37" presStyleLbl="parChTrans1D3" presStyleIdx="6" presStyleCnt="7"/>
      <dgm:spPr/>
    </dgm:pt>
    <dgm:pt modelId="{3ACDEB43-F98A-40E3-895D-ED6B91729637}" type="pres">
      <dgm:prSet presAssocID="{4695E5F6-C658-4D7F-BB7C-FEA4E7CCC955}" presName="hierRoot2" presStyleCnt="0">
        <dgm:presLayoutVars>
          <dgm:hierBranch val="init"/>
        </dgm:presLayoutVars>
      </dgm:prSet>
      <dgm:spPr/>
    </dgm:pt>
    <dgm:pt modelId="{0C07D352-2982-428F-B368-62DA0F907B30}" type="pres">
      <dgm:prSet presAssocID="{4695E5F6-C658-4D7F-BB7C-FEA4E7CCC955}" presName="rootComposite" presStyleCnt="0"/>
      <dgm:spPr/>
    </dgm:pt>
    <dgm:pt modelId="{D369E352-C121-48EA-881A-04BC669CAB76}" type="pres">
      <dgm:prSet presAssocID="{4695E5F6-C658-4D7F-BB7C-FEA4E7CCC955}" presName="rootText" presStyleLbl="node3" presStyleIdx="6" presStyleCnt="7">
        <dgm:presLayoutVars>
          <dgm:chPref val="3"/>
        </dgm:presLayoutVars>
      </dgm:prSet>
      <dgm:spPr/>
    </dgm:pt>
    <dgm:pt modelId="{4CF829C4-1D09-4D89-9CE8-11EC8BC49D54}" type="pres">
      <dgm:prSet presAssocID="{4695E5F6-C658-4D7F-BB7C-FEA4E7CCC955}" presName="rootConnector" presStyleLbl="node3" presStyleIdx="6" presStyleCnt="7"/>
      <dgm:spPr/>
    </dgm:pt>
    <dgm:pt modelId="{9EA0CA95-8AB6-4E10-AEC8-14018496A061}" type="pres">
      <dgm:prSet presAssocID="{4695E5F6-C658-4D7F-BB7C-FEA4E7CCC955}" presName="hierChild4" presStyleCnt="0"/>
      <dgm:spPr/>
    </dgm:pt>
    <dgm:pt modelId="{ABE3CBC4-6AB1-4565-8C7C-143537CB8F41}" type="pres">
      <dgm:prSet presAssocID="{4695E5F6-C658-4D7F-BB7C-FEA4E7CCC955}" presName="hierChild5" presStyleCnt="0"/>
      <dgm:spPr/>
    </dgm:pt>
    <dgm:pt modelId="{61F2AC92-99E1-447D-891D-9D9FFBD2DBF4}" type="pres">
      <dgm:prSet presAssocID="{C5837062-9404-4CC6-A6FA-E13100121235}" presName="hierChild5" presStyleCnt="0"/>
      <dgm:spPr/>
    </dgm:pt>
    <dgm:pt modelId="{97DE2863-6A78-4D9B-A1F9-B802FECD2DE7}" type="pres">
      <dgm:prSet presAssocID="{82879F57-D79F-4308-BDD1-E3F3198AA3F6}" presName="hierChild3" presStyleCnt="0"/>
      <dgm:spPr/>
    </dgm:pt>
  </dgm:ptLst>
  <dgm:cxnLst>
    <dgm:cxn modelId="{9A9D0B06-7D63-4BFA-9DCE-358FD4FC7B45}" type="presOf" srcId="{CA7D0CBC-72E7-4CFB-9E7D-0ABCB6B34A64}" destId="{3CFB2F95-59D1-4B50-85F0-703E20C5BF87}" srcOrd="0" destOrd="0" presId="urn:microsoft.com/office/officeart/2005/8/layout/orgChart1"/>
    <dgm:cxn modelId="{A96FCA0A-AE85-43BB-8817-70E68FDE8768}" type="presOf" srcId="{FD1F57D5-1114-4B1B-AF1C-6482714EE90F}" destId="{59ED10DA-3D2E-4CB8-B515-F66AE0BFB3B5}" srcOrd="1" destOrd="0" presId="urn:microsoft.com/office/officeart/2005/8/layout/orgChart1"/>
    <dgm:cxn modelId="{FC72500B-8C2E-4876-A168-ACB0B169D57F}" type="presOf" srcId="{C6D4089D-A6AA-461E-9285-0A0EF0DEBFAD}" destId="{21EFFB6C-5917-4483-A4F7-5071F65AE6C4}" srcOrd="0" destOrd="0" presId="urn:microsoft.com/office/officeart/2005/8/layout/orgChart1"/>
    <dgm:cxn modelId="{C10FF20B-1DEF-4CB1-AC1D-98477B11EF62}" type="presOf" srcId="{A7AC3024-9326-468C-9C5A-7B672B37DDE1}" destId="{1F59437F-17C8-482C-8021-1A797F7C454D}" srcOrd="0" destOrd="0" presId="urn:microsoft.com/office/officeart/2005/8/layout/orgChart1"/>
    <dgm:cxn modelId="{00F9670D-A479-424C-AC4E-6E3A00129221}" type="presOf" srcId="{638D6904-FE49-4A8D-B9AA-5DDC010CE7C4}" destId="{6CFDD4F7-1AC6-4D47-B0F0-7A995205D623}" srcOrd="1" destOrd="0" presId="urn:microsoft.com/office/officeart/2005/8/layout/orgChart1"/>
    <dgm:cxn modelId="{10B90214-0A29-49BB-9D69-D6D8C437D2F9}" srcId="{1E3280F3-7158-4ECD-9E27-25BFE5AEC8F2}" destId="{638D6904-FE49-4A8D-B9AA-5DDC010CE7C4}" srcOrd="2" destOrd="0" parTransId="{CA7D0CBC-72E7-4CFB-9E7D-0ABCB6B34A64}" sibTransId="{80AAEBDE-4A0B-4612-8AD2-A4E8DE1F5F39}"/>
    <dgm:cxn modelId="{6E0F5914-7CF1-4279-A8B4-52AB6B6A036A}" srcId="{5C7456D6-B510-4040-8E4D-8C268A902329}" destId="{82879F57-D79F-4308-BDD1-E3F3198AA3F6}" srcOrd="0" destOrd="0" parTransId="{DCD408E8-10B5-4D14-AD17-6C45AAE06133}" sibTransId="{8DC413DF-DF59-4030-A3A3-4B2F303B6567}"/>
    <dgm:cxn modelId="{6B043921-F4C5-4042-B7F8-7AAF569743B0}" srcId="{1E3280F3-7158-4ECD-9E27-25BFE5AEC8F2}" destId="{8C9FCBC2-7E67-4CC6-85B6-33517BC08811}" srcOrd="1" destOrd="0" parTransId="{0206F0D6-BC0E-469F-AA3A-BE76FD5BC14C}" sibTransId="{7C2E6E39-ADE1-4C43-8686-285641FB84D2}"/>
    <dgm:cxn modelId="{7D39E524-3184-4C31-A2AA-73F06E199707}" type="presOf" srcId="{5B59700E-7C53-46E8-9411-44E64E5B1B24}" destId="{F92F2493-C472-4719-9D2F-5674E59DD93D}" srcOrd="0" destOrd="0" presId="urn:microsoft.com/office/officeart/2005/8/layout/orgChart1"/>
    <dgm:cxn modelId="{EBAA7037-7312-48CC-9106-FF8DA201335B}" type="presOf" srcId="{4695E5F6-C658-4D7F-BB7C-FEA4E7CCC955}" destId="{D369E352-C121-48EA-881A-04BC669CAB76}" srcOrd="0" destOrd="0" presId="urn:microsoft.com/office/officeart/2005/8/layout/orgChart1"/>
    <dgm:cxn modelId="{1DE1463D-0271-4A66-B211-EC192D8BC19E}" type="presOf" srcId="{82879F57-D79F-4308-BDD1-E3F3198AA3F6}" destId="{D4FA409C-4E06-410E-BFCD-B71FD810A30F}" srcOrd="0" destOrd="0" presId="urn:microsoft.com/office/officeart/2005/8/layout/orgChart1"/>
    <dgm:cxn modelId="{1D5FB25D-F598-4CC8-B5C4-3D96BC64D31B}" type="presOf" srcId="{4535C76F-4996-4911-BAAA-8550C0CEF218}" destId="{718981B9-FE58-4FBE-BC07-3166916EA644}" srcOrd="1" destOrd="0" presId="urn:microsoft.com/office/officeart/2005/8/layout/orgChart1"/>
    <dgm:cxn modelId="{7F54BA61-DDBE-4C8C-9D87-B0CA6296EBEA}" type="presOf" srcId="{2AC8FC36-DAC7-42E7-8176-1C55689861C9}" destId="{7F6EFD38-A69E-404D-B929-40E3E35549DA}" srcOrd="1" destOrd="0" presId="urn:microsoft.com/office/officeart/2005/8/layout/orgChart1"/>
    <dgm:cxn modelId="{D427E764-4255-48B9-8851-ADE97A8ED221}" type="presOf" srcId="{C5837062-9404-4CC6-A6FA-E13100121235}" destId="{A0282E86-4B06-488F-85E3-E30A2E190985}" srcOrd="0" destOrd="0" presId="urn:microsoft.com/office/officeart/2005/8/layout/orgChart1"/>
    <dgm:cxn modelId="{8E1CF365-2605-4381-B858-A9873A884875}" type="presOf" srcId="{8C9FCBC2-7E67-4CC6-85B6-33517BC08811}" destId="{9427F8D4-E580-40C3-BF5B-184CCCF8E6D3}" srcOrd="0" destOrd="0" presId="urn:microsoft.com/office/officeart/2005/8/layout/orgChart1"/>
    <dgm:cxn modelId="{0585EE66-F94D-4947-BAB7-4D9557AC0544}" type="presOf" srcId="{82879F57-D79F-4308-BDD1-E3F3198AA3F6}" destId="{A83919E6-2A17-42FB-8B88-55A216046343}" srcOrd="1" destOrd="0" presId="urn:microsoft.com/office/officeart/2005/8/layout/orgChart1"/>
    <dgm:cxn modelId="{76489B49-8058-4292-BC89-BCDD6C46BCAA}" type="presOf" srcId="{4695E5F6-C658-4D7F-BB7C-FEA4E7CCC955}" destId="{4CF829C4-1D09-4D89-9CE8-11EC8BC49D54}" srcOrd="1" destOrd="0" presId="urn:microsoft.com/office/officeart/2005/8/layout/orgChart1"/>
    <dgm:cxn modelId="{E8DDE74D-850F-48AA-A257-50FCD2A3DADE}" type="presOf" srcId="{1E3280F3-7158-4ECD-9E27-25BFE5AEC8F2}" destId="{B869DFF8-9910-4764-BACF-22C233A1B2B6}" srcOrd="0" destOrd="0" presId="urn:microsoft.com/office/officeart/2005/8/layout/orgChart1"/>
    <dgm:cxn modelId="{3217464E-BD8C-4CC1-8D1D-27D6FDD3C1C3}" type="presOf" srcId="{62D158CE-1738-4739-A49E-E71AE911AC21}" destId="{A895D196-75F1-42DD-B445-27BB1CED292C}" srcOrd="0" destOrd="0" presId="urn:microsoft.com/office/officeart/2005/8/layout/orgChart1"/>
    <dgm:cxn modelId="{8D3B4351-6F0C-45DC-89B4-9515031095D7}" srcId="{C5837062-9404-4CC6-A6FA-E13100121235}" destId="{4535C76F-4996-4911-BAAA-8550C0CEF218}" srcOrd="0" destOrd="0" parTransId="{09AF29A9-EB33-4BE6-93B4-2E60FD41CFD5}" sibTransId="{B83C573C-164A-4945-93BE-0E9E3D00E48C}"/>
    <dgm:cxn modelId="{16710052-7015-420E-AFFF-DB2D2BC39FED}" type="presOf" srcId="{8C9FCBC2-7E67-4CC6-85B6-33517BC08811}" destId="{7442E47C-B152-4B5B-9510-09C39957006B}" srcOrd="1" destOrd="0" presId="urn:microsoft.com/office/officeart/2005/8/layout/orgChart1"/>
    <dgm:cxn modelId="{05F5F053-B8FA-47C7-8332-2D31D2A5AFEE}" type="presOf" srcId="{0206F0D6-BC0E-469F-AA3A-BE76FD5BC14C}" destId="{0EA71D0A-0E82-4F67-B89D-9BC5B1FB3FF2}" srcOrd="0" destOrd="0" presId="urn:microsoft.com/office/officeart/2005/8/layout/orgChart1"/>
    <dgm:cxn modelId="{143B2574-A66E-48F6-9938-CDC0830BD109}" type="presOf" srcId="{09AF29A9-EB33-4BE6-93B4-2E60FD41CFD5}" destId="{0B75B391-D9BA-4BD0-BD6B-F96812FC3A21}" srcOrd="0" destOrd="0" presId="urn:microsoft.com/office/officeart/2005/8/layout/orgChart1"/>
    <dgm:cxn modelId="{0D60D575-808D-4C31-B64B-2940E8C1F779}" srcId="{C5837062-9404-4CC6-A6FA-E13100121235}" destId="{A7AC3024-9326-468C-9C5A-7B672B37DDE1}" srcOrd="1" destOrd="0" parTransId="{C6D4089D-A6AA-461E-9285-0A0EF0DEBFAD}" sibTransId="{2A46A492-D64B-496B-879D-802AA9DEF7C5}"/>
    <dgm:cxn modelId="{015E8E78-2677-4879-8CBC-FE30782D1FEA}" type="presOf" srcId="{5C7456D6-B510-4040-8E4D-8C268A902329}" destId="{91EB4149-8090-4F92-A31B-70336A42948A}" srcOrd="0" destOrd="0" presId="urn:microsoft.com/office/officeart/2005/8/layout/orgChart1"/>
    <dgm:cxn modelId="{3B5B1E84-4989-4904-8E65-A187BF7896FE}" type="presOf" srcId="{6DCD2FD9-4601-4C89-8BD1-D9A0E21C08BA}" destId="{5340C4E5-5423-456F-A42A-AD71E12BA5D0}" srcOrd="0" destOrd="0" presId="urn:microsoft.com/office/officeart/2005/8/layout/orgChart1"/>
    <dgm:cxn modelId="{9E84A584-F1AD-4977-99F7-6F9F1EE50113}" type="presOf" srcId="{638D6904-FE49-4A8D-B9AA-5DDC010CE7C4}" destId="{A66BE780-F3BA-479D-B2FF-86FB468A42C6}" srcOrd="0" destOrd="0" presId="urn:microsoft.com/office/officeart/2005/8/layout/orgChart1"/>
    <dgm:cxn modelId="{52D38F8D-892B-40E5-8F84-5274E7508F9D}" type="presOf" srcId="{2AF89181-0691-4442-8C25-4CD7D9021826}" destId="{C3437796-76B3-4608-95F6-0A19975B7129}" srcOrd="0" destOrd="0" presId="urn:microsoft.com/office/officeart/2005/8/layout/orgChart1"/>
    <dgm:cxn modelId="{91BC209D-0589-4E8E-B643-363BF252DFF5}" type="presOf" srcId="{81A2DBB5-7D85-4628-9252-C582C1A3A9E8}" destId="{DB9300C5-86B6-4C61-B0AE-B8A68DAEEFF1}" srcOrd="0" destOrd="0" presId="urn:microsoft.com/office/officeart/2005/8/layout/orgChart1"/>
    <dgm:cxn modelId="{7532049F-A59D-4E7A-AC0E-A12CE97535A9}" srcId="{82879F57-D79F-4308-BDD1-E3F3198AA3F6}" destId="{C5837062-9404-4CC6-A6FA-E13100121235}" srcOrd="2" destOrd="0" parTransId="{6DCD2FD9-4601-4C89-8BD1-D9A0E21C08BA}" sibTransId="{A6CA402C-9840-47AB-AB05-97D52BCC8369}"/>
    <dgm:cxn modelId="{9D5836A1-F29D-45B9-A9E6-C1FE710A6027}" type="presOf" srcId="{A7AC3024-9326-468C-9C5A-7B672B37DDE1}" destId="{C3821481-2368-40F8-AB39-DA3AF5822D50}" srcOrd="1" destOrd="0" presId="urn:microsoft.com/office/officeart/2005/8/layout/orgChart1"/>
    <dgm:cxn modelId="{0041A7AE-D44C-4D5C-AB9B-FA28F3443E85}" type="presOf" srcId="{6E6329B2-C9EC-4056-AA13-64E006FA5730}" destId="{AD027B4C-9B4C-4121-9046-8B534B075F39}" srcOrd="1" destOrd="0" presId="urn:microsoft.com/office/officeart/2005/8/layout/orgChart1"/>
    <dgm:cxn modelId="{F0405AB1-2539-42D7-9DD4-EE79D7007555}" srcId="{82879F57-D79F-4308-BDD1-E3F3198AA3F6}" destId="{2AC8FC36-DAC7-42E7-8176-1C55689861C9}" srcOrd="1" destOrd="0" parTransId="{D9C0217C-8B78-48D7-9FC9-BD9057C5FFDA}" sibTransId="{0E260287-CDA6-44EE-82DE-D88E16DE085B}"/>
    <dgm:cxn modelId="{242A4FB2-8D81-4778-A909-E329CC74C9A8}" type="presOf" srcId="{D9C0217C-8B78-48D7-9FC9-BD9057C5FFDA}" destId="{825EE149-69AE-4D29-971D-EEDBE5C755D5}" srcOrd="0" destOrd="0" presId="urn:microsoft.com/office/officeart/2005/8/layout/orgChart1"/>
    <dgm:cxn modelId="{2DEC2BC9-0848-4977-AB96-7A026C6FD945}" srcId="{C5837062-9404-4CC6-A6FA-E13100121235}" destId="{4695E5F6-C658-4D7F-BB7C-FEA4E7CCC955}" srcOrd="2" destOrd="0" parTransId="{2AF89181-0691-4442-8C25-4CD7D9021826}" sibTransId="{B3E40ED8-03F0-4C39-82BF-84134F8CFCA5}"/>
    <dgm:cxn modelId="{ACB8DBD1-E9AF-4852-9C12-DF241703D656}" type="presOf" srcId="{FD1F57D5-1114-4B1B-AF1C-6482714EE90F}" destId="{E9DAB8C4-09E3-4F41-BDA8-927C868D225F}" srcOrd="0" destOrd="0" presId="urn:microsoft.com/office/officeart/2005/8/layout/orgChart1"/>
    <dgm:cxn modelId="{0BE3AFD2-3256-42B3-934A-59FEB775BB34}" srcId="{82879F57-D79F-4308-BDD1-E3F3198AA3F6}" destId="{1E3280F3-7158-4ECD-9E27-25BFE5AEC8F2}" srcOrd="0" destOrd="0" parTransId="{62D158CE-1738-4739-A49E-E71AE911AC21}" sibTransId="{7BFCEBCC-C5ED-4395-AF97-C195886BF42D}"/>
    <dgm:cxn modelId="{F7DD32DA-1BC7-4420-8A82-6F14540CD1B6}" type="presOf" srcId="{2AC8FC36-DAC7-42E7-8176-1C55689861C9}" destId="{579F24FA-A28D-4D01-B49D-A52D65DD738F}" srcOrd="0" destOrd="0" presId="urn:microsoft.com/office/officeart/2005/8/layout/orgChart1"/>
    <dgm:cxn modelId="{D13652E1-BCAB-4E3A-9B16-347ACDE6DF1B}" srcId="{2AC8FC36-DAC7-42E7-8176-1C55689861C9}" destId="{FD1F57D5-1114-4B1B-AF1C-6482714EE90F}" srcOrd="0" destOrd="0" parTransId="{81A2DBB5-7D85-4628-9252-C582C1A3A9E8}" sibTransId="{4F2C98CD-D08B-42CC-8669-4FC3657A1C9F}"/>
    <dgm:cxn modelId="{6519E7E5-EE39-43D3-B3AD-B2057306C1E3}" type="presOf" srcId="{C5837062-9404-4CC6-A6FA-E13100121235}" destId="{A419D1FB-6FD3-445C-9EE6-22439BFD65BF}" srcOrd="1" destOrd="0" presId="urn:microsoft.com/office/officeart/2005/8/layout/orgChart1"/>
    <dgm:cxn modelId="{1565CAE9-44B1-43D2-B0BB-47CD041F976C}" srcId="{1E3280F3-7158-4ECD-9E27-25BFE5AEC8F2}" destId="{6E6329B2-C9EC-4056-AA13-64E006FA5730}" srcOrd="0" destOrd="0" parTransId="{5B59700E-7C53-46E8-9411-44E64E5B1B24}" sibTransId="{CF8C184C-07AB-4942-9DC7-1AED8ABF112C}"/>
    <dgm:cxn modelId="{0A2443EA-97D1-4BF5-BA16-37679010AF85}" type="presOf" srcId="{6E6329B2-C9EC-4056-AA13-64E006FA5730}" destId="{EA688CA4-C110-4E9D-B2A3-11BB030ADB24}" srcOrd="0" destOrd="0" presId="urn:microsoft.com/office/officeart/2005/8/layout/orgChart1"/>
    <dgm:cxn modelId="{3796EFF7-7305-4E5B-8806-51FDBEB3AF12}" type="presOf" srcId="{4535C76F-4996-4911-BAAA-8550C0CEF218}" destId="{0C3AB7F9-8A8D-429C-BD54-46136C6A1DED}" srcOrd="0" destOrd="0" presId="urn:microsoft.com/office/officeart/2005/8/layout/orgChart1"/>
    <dgm:cxn modelId="{948282F8-9C86-4FB0-A2B8-839BC462C24E}" type="presOf" srcId="{1E3280F3-7158-4ECD-9E27-25BFE5AEC8F2}" destId="{C22E5359-DEFD-4AEC-91F7-ED8456092A7A}" srcOrd="1" destOrd="0" presId="urn:microsoft.com/office/officeart/2005/8/layout/orgChart1"/>
    <dgm:cxn modelId="{1E5D8CBC-B86C-43A7-A427-F14D88A3DBC8}" type="presParOf" srcId="{91EB4149-8090-4F92-A31B-70336A42948A}" destId="{575A6F30-68AC-4F23-9991-FEFDD2187172}" srcOrd="0" destOrd="0" presId="urn:microsoft.com/office/officeart/2005/8/layout/orgChart1"/>
    <dgm:cxn modelId="{F02672ED-9BB7-490A-93C5-7170F4C4F079}" type="presParOf" srcId="{575A6F30-68AC-4F23-9991-FEFDD2187172}" destId="{56517A3C-6645-48AF-9886-01AA2738AB8F}" srcOrd="0" destOrd="0" presId="urn:microsoft.com/office/officeart/2005/8/layout/orgChart1"/>
    <dgm:cxn modelId="{B88D249B-2F96-44F8-BBC5-4606D85C04A5}" type="presParOf" srcId="{56517A3C-6645-48AF-9886-01AA2738AB8F}" destId="{D4FA409C-4E06-410E-BFCD-B71FD810A30F}" srcOrd="0" destOrd="0" presId="urn:microsoft.com/office/officeart/2005/8/layout/orgChart1"/>
    <dgm:cxn modelId="{4C7ED1B0-9EE6-4360-A87A-3D635A1F303A}" type="presParOf" srcId="{56517A3C-6645-48AF-9886-01AA2738AB8F}" destId="{A83919E6-2A17-42FB-8B88-55A216046343}" srcOrd="1" destOrd="0" presId="urn:microsoft.com/office/officeart/2005/8/layout/orgChart1"/>
    <dgm:cxn modelId="{6862C399-22F6-4D11-9FD4-2DB3A0513639}" type="presParOf" srcId="{575A6F30-68AC-4F23-9991-FEFDD2187172}" destId="{2FACE5CB-A475-4F31-86D2-CDDED13F6E36}" srcOrd="1" destOrd="0" presId="urn:microsoft.com/office/officeart/2005/8/layout/orgChart1"/>
    <dgm:cxn modelId="{25BA31D7-1901-4952-87C8-2D7563470D07}" type="presParOf" srcId="{2FACE5CB-A475-4F31-86D2-CDDED13F6E36}" destId="{A895D196-75F1-42DD-B445-27BB1CED292C}" srcOrd="0" destOrd="0" presId="urn:microsoft.com/office/officeart/2005/8/layout/orgChart1"/>
    <dgm:cxn modelId="{EE2E408F-323A-43B8-8C6E-7080CCCA8CB8}" type="presParOf" srcId="{2FACE5CB-A475-4F31-86D2-CDDED13F6E36}" destId="{F4183AB1-4B5A-49A9-AAEA-66EF4E12321D}" srcOrd="1" destOrd="0" presId="urn:microsoft.com/office/officeart/2005/8/layout/orgChart1"/>
    <dgm:cxn modelId="{34A83426-BE16-4C49-ACBF-4BC125A3EB36}" type="presParOf" srcId="{F4183AB1-4B5A-49A9-AAEA-66EF4E12321D}" destId="{0983C3DB-C3F2-4BBF-B325-78DFD406E13C}" srcOrd="0" destOrd="0" presId="urn:microsoft.com/office/officeart/2005/8/layout/orgChart1"/>
    <dgm:cxn modelId="{AF9A7D13-D44B-463B-BDAD-F0EB6C0200DE}" type="presParOf" srcId="{0983C3DB-C3F2-4BBF-B325-78DFD406E13C}" destId="{B869DFF8-9910-4764-BACF-22C233A1B2B6}" srcOrd="0" destOrd="0" presId="urn:microsoft.com/office/officeart/2005/8/layout/orgChart1"/>
    <dgm:cxn modelId="{A4C3CE6E-220E-43D0-AAAA-D60C0A9E2FDB}" type="presParOf" srcId="{0983C3DB-C3F2-4BBF-B325-78DFD406E13C}" destId="{C22E5359-DEFD-4AEC-91F7-ED8456092A7A}" srcOrd="1" destOrd="0" presId="urn:microsoft.com/office/officeart/2005/8/layout/orgChart1"/>
    <dgm:cxn modelId="{609519DB-300F-420F-A924-50D5E922289C}" type="presParOf" srcId="{F4183AB1-4B5A-49A9-AAEA-66EF4E12321D}" destId="{654C87AE-0067-43AE-B463-A5B899527D66}" srcOrd="1" destOrd="0" presId="urn:microsoft.com/office/officeart/2005/8/layout/orgChart1"/>
    <dgm:cxn modelId="{4A6557F5-FF18-48AA-8426-B2D47B3F7C27}" type="presParOf" srcId="{654C87AE-0067-43AE-B463-A5B899527D66}" destId="{F92F2493-C472-4719-9D2F-5674E59DD93D}" srcOrd="0" destOrd="0" presId="urn:microsoft.com/office/officeart/2005/8/layout/orgChart1"/>
    <dgm:cxn modelId="{53220088-F943-4B73-BBD0-FC2586A9432E}" type="presParOf" srcId="{654C87AE-0067-43AE-B463-A5B899527D66}" destId="{9CE42F66-32D7-4234-ACB3-47EDCB0B8D1D}" srcOrd="1" destOrd="0" presId="urn:microsoft.com/office/officeart/2005/8/layout/orgChart1"/>
    <dgm:cxn modelId="{88903178-6C9C-4A1F-8721-2A5818A7FB90}" type="presParOf" srcId="{9CE42F66-32D7-4234-ACB3-47EDCB0B8D1D}" destId="{557FAFD1-029C-48F4-970C-8407F90723DA}" srcOrd="0" destOrd="0" presId="urn:microsoft.com/office/officeart/2005/8/layout/orgChart1"/>
    <dgm:cxn modelId="{7E43C1B9-B543-4A3E-9AF7-85A86B001784}" type="presParOf" srcId="{557FAFD1-029C-48F4-970C-8407F90723DA}" destId="{EA688CA4-C110-4E9D-B2A3-11BB030ADB24}" srcOrd="0" destOrd="0" presId="urn:microsoft.com/office/officeart/2005/8/layout/orgChart1"/>
    <dgm:cxn modelId="{9EF2886A-1887-45E8-A4E0-01CD28D566C8}" type="presParOf" srcId="{557FAFD1-029C-48F4-970C-8407F90723DA}" destId="{AD027B4C-9B4C-4121-9046-8B534B075F39}" srcOrd="1" destOrd="0" presId="urn:microsoft.com/office/officeart/2005/8/layout/orgChart1"/>
    <dgm:cxn modelId="{631CD0B6-EADA-4848-A44B-2598C8260B66}" type="presParOf" srcId="{9CE42F66-32D7-4234-ACB3-47EDCB0B8D1D}" destId="{BE3A2423-255E-4DFB-AD3A-F516B01003EF}" srcOrd="1" destOrd="0" presId="urn:microsoft.com/office/officeart/2005/8/layout/orgChart1"/>
    <dgm:cxn modelId="{6C4763D1-D555-4425-9DEA-132457FEF0D0}" type="presParOf" srcId="{9CE42F66-32D7-4234-ACB3-47EDCB0B8D1D}" destId="{BBB7B7F2-955A-4F18-AE77-541BD185EC17}" srcOrd="2" destOrd="0" presId="urn:microsoft.com/office/officeart/2005/8/layout/orgChart1"/>
    <dgm:cxn modelId="{E2C91378-6276-48BF-9646-D518C070D333}" type="presParOf" srcId="{654C87AE-0067-43AE-B463-A5B899527D66}" destId="{0EA71D0A-0E82-4F67-B89D-9BC5B1FB3FF2}" srcOrd="2" destOrd="0" presId="urn:microsoft.com/office/officeart/2005/8/layout/orgChart1"/>
    <dgm:cxn modelId="{F0EEE8F0-77D9-4999-B8CA-D130CCD4CFB7}" type="presParOf" srcId="{654C87AE-0067-43AE-B463-A5B899527D66}" destId="{82FBBD39-1533-4BF6-848E-012D40FC29C7}" srcOrd="3" destOrd="0" presId="urn:microsoft.com/office/officeart/2005/8/layout/orgChart1"/>
    <dgm:cxn modelId="{0CF0A58B-F7FD-4515-8D38-6E590DD5FC0C}" type="presParOf" srcId="{82FBBD39-1533-4BF6-848E-012D40FC29C7}" destId="{951C568D-9AEC-4FEE-A639-B4B4C16BCB15}" srcOrd="0" destOrd="0" presId="urn:microsoft.com/office/officeart/2005/8/layout/orgChart1"/>
    <dgm:cxn modelId="{9A306E87-EA53-4ABF-A60B-19328955E2D0}" type="presParOf" srcId="{951C568D-9AEC-4FEE-A639-B4B4C16BCB15}" destId="{9427F8D4-E580-40C3-BF5B-184CCCF8E6D3}" srcOrd="0" destOrd="0" presId="urn:microsoft.com/office/officeart/2005/8/layout/orgChart1"/>
    <dgm:cxn modelId="{60376C17-354D-4061-838A-346E1BA32DBC}" type="presParOf" srcId="{951C568D-9AEC-4FEE-A639-B4B4C16BCB15}" destId="{7442E47C-B152-4B5B-9510-09C39957006B}" srcOrd="1" destOrd="0" presId="urn:microsoft.com/office/officeart/2005/8/layout/orgChart1"/>
    <dgm:cxn modelId="{F912D780-2C80-4E37-9D65-F3C53CD87906}" type="presParOf" srcId="{82FBBD39-1533-4BF6-848E-012D40FC29C7}" destId="{B8067256-1098-4F6E-AA82-C3B88166A3DF}" srcOrd="1" destOrd="0" presId="urn:microsoft.com/office/officeart/2005/8/layout/orgChart1"/>
    <dgm:cxn modelId="{8E29F7C0-01A7-4B51-9EF1-184F6BE99722}" type="presParOf" srcId="{82FBBD39-1533-4BF6-848E-012D40FC29C7}" destId="{BD426088-CEF6-4A59-BA6B-1C70F061365A}" srcOrd="2" destOrd="0" presId="urn:microsoft.com/office/officeart/2005/8/layout/orgChart1"/>
    <dgm:cxn modelId="{A67B9AFB-2F2A-4738-A8A6-C256EF66E62E}" type="presParOf" srcId="{654C87AE-0067-43AE-B463-A5B899527D66}" destId="{3CFB2F95-59D1-4B50-85F0-703E20C5BF87}" srcOrd="4" destOrd="0" presId="urn:microsoft.com/office/officeart/2005/8/layout/orgChart1"/>
    <dgm:cxn modelId="{8D21B837-434D-4EC4-8EA3-9232511D5195}" type="presParOf" srcId="{654C87AE-0067-43AE-B463-A5B899527D66}" destId="{258B9555-1413-460C-8A8D-0AAA4F666FAC}" srcOrd="5" destOrd="0" presId="urn:microsoft.com/office/officeart/2005/8/layout/orgChart1"/>
    <dgm:cxn modelId="{58DE13FA-CC0D-4556-BB09-E7F05B2DCD88}" type="presParOf" srcId="{258B9555-1413-460C-8A8D-0AAA4F666FAC}" destId="{8C1A7DD5-3AC2-4536-812C-1592671578EF}" srcOrd="0" destOrd="0" presId="urn:microsoft.com/office/officeart/2005/8/layout/orgChart1"/>
    <dgm:cxn modelId="{3F62011A-F7E9-4252-B5A0-A837CA7284C9}" type="presParOf" srcId="{8C1A7DD5-3AC2-4536-812C-1592671578EF}" destId="{A66BE780-F3BA-479D-B2FF-86FB468A42C6}" srcOrd="0" destOrd="0" presId="urn:microsoft.com/office/officeart/2005/8/layout/orgChart1"/>
    <dgm:cxn modelId="{DCBDC1F6-B5E3-4C07-BF1F-3BE58B391C28}" type="presParOf" srcId="{8C1A7DD5-3AC2-4536-812C-1592671578EF}" destId="{6CFDD4F7-1AC6-4D47-B0F0-7A995205D623}" srcOrd="1" destOrd="0" presId="urn:microsoft.com/office/officeart/2005/8/layout/orgChart1"/>
    <dgm:cxn modelId="{051FDB5C-AA40-4979-88EA-D70E99A8CCA9}" type="presParOf" srcId="{258B9555-1413-460C-8A8D-0AAA4F666FAC}" destId="{E72ECBCA-6299-4A1A-8C5E-949C758DD954}" srcOrd="1" destOrd="0" presId="urn:microsoft.com/office/officeart/2005/8/layout/orgChart1"/>
    <dgm:cxn modelId="{C2700191-DF1B-44F5-A8AE-786F01B84E22}" type="presParOf" srcId="{258B9555-1413-460C-8A8D-0AAA4F666FAC}" destId="{04480B37-C528-496D-8E91-9746C91E7124}" srcOrd="2" destOrd="0" presId="urn:microsoft.com/office/officeart/2005/8/layout/orgChart1"/>
    <dgm:cxn modelId="{BABAD546-E2AC-46B1-B1FE-2536B089184C}" type="presParOf" srcId="{F4183AB1-4B5A-49A9-AAEA-66EF4E12321D}" destId="{ACEF4BE7-C5BC-4051-A4FF-36968E489AFC}" srcOrd="2" destOrd="0" presId="urn:microsoft.com/office/officeart/2005/8/layout/orgChart1"/>
    <dgm:cxn modelId="{34098E48-2151-4536-8F53-A2EA3F6E2DAB}" type="presParOf" srcId="{2FACE5CB-A475-4F31-86D2-CDDED13F6E36}" destId="{825EE149-69AE-4D29-971D-EEDBE5C755D5}" srcOrd="2" destOrd="0" presId="urn:microsoft.com/office/officeart/2005/8/layout/orgChart1"/>
    <dgm:cxn modelId="{93D1EF47-1CE7-419A-99E5-38F4AB8B6B3F}" type="presParOf" srcId="{2FACE5CB-A475-4F31-86D2-CDDED13F6E36}" destId="{36F3B88E-1AB4-46C3-81D4-89E2342B809F}" srcOrd="3" destOrd="0" presId="urn:microsoft.com/office/officeart/2005/8/layout/orgChart1"/>
    <dgm:cxn modelId="{D1F3F609-5C16-407E-9860-7D40FA39C941}" type="presParOf" srcId="{36F3B88E-1AB4-46C3-81D4-89E2342B809F}" destId="{CA84E0E6-7AAC-45F7-8C65-90C7BBC23163}" srcOrd="0" destOrd="0" presId="urn:microsoft.com/office/officeart/2005/8/layout/orgChart1"/>
    <dgm:cxn modelId="{15B22A78-42A7-49DB-8FB9-756747A8789F}" type="presParOf" srcId="{CA84E0E6-7AAC-45F7-8C65-90C7BBC23163}" destId="{579F24FA-A28D-4D01-B49D-A52D65DD738F}" srcOrd="0" destOrd="0" presId="urn:microsoft.com/office/officeart/2005/8/layout/orgChart1"/>
    <dgm:cxn modelId="{271981A7-269F-4AB2-A09C-26B5316B3A65}" type="presParOf" srcId="{CA84E0E6-7AAC-45F7-8C65-90C7BBC23163}" destId="{7F6EFD38-A69E-404D-B929-40E3E35549DA}" srcOrd="1" destOrd="0" presId="urn:microsoft.com/office/officeart/2005/8/layout/orgChart1"/>
    <dgm:cxn modelId="{1847D4FC-8300-4D17-9353-F5806FA3788D}" type="presParOf" srcId="{36F3B88E-1AB4-46C3-81D4-89E2342B809F}" destId="{CFB9CEC3-BF15-4521-B618-80287F99EB93}" srcOrd="1" destOrd="0" presId="urn:microsoft.com/office/officeart/2005/8/layout/orgChart1"/>
    <dgm:cxn modelId="{B8375012-1716-4FBC-95A3-0D53AE35B06F}" type="presParOf" srcId="{CFB9CEC3-BF15-4521-B618-80287F99EB93}" destId="{DB9300C5-86B6-4C61-B0AE-B8A68DAEEFF1}" srcOrd="0" destOrd="0" presId="urn:microsoft.com/office/officeart/2005/8/layout/orgChart1"/>
    <dgm:cxn modelId="{7711D1E3-D532-4488-8A30-C4BE2BE0B4FE}" type="presParOf" srcId="{CFB9CEC3-BF15-4521-B618-80287F99EB93}" destId="{585BC75F-1E35-41E1-9FC7-73AE4285CEF6}" srcOrd="1" destOrd="0" presId="urn:microsoft.com/office/officeart/2005/8/layout/orgChart1"/>
    <dgm:cxn modelId="{D513F85F-A08B-4D67-A27A-EC1C9DA4CFC8}" type="presParOf" srcId="{585BC75F-1E35-41E1-9FC7-73AE4285CEF6}" destId="{3E9560BC-D69F-4233-8A6C-9CAF2BC01DA3}" srcOrd="0" destOrd="0" presId="urn:microsoft.com/office/officeart/2005/8/layout/orgChart1"/>
    <dgm:cxn modelId="{90442A98-B719-445D-AAE1-E08F55D1E351}" type="presParOf" srcId="{3E9560BC-D69F-4233-8A6C-9CAF2BC01DA3}" destId="{E9DAB8C4-09E3-4F41-BDA8-927C868D225F}" srcOrd="0" destOrd="0" presId="urn:microsoft.com/office/officeart/2005/8/layout/orgChart1"/>
    <dgm:cxn modelId="{0CA9DB4C-A8A1-4365-9974-99B67075830F}" type="presParOf" srcId="{3E9560BC-D69F-4233-8A6C-9CAF2BC01DA3}" destId="{59ED10DA-3D2E-4CB8-B515-F66AE0BFB3B5}" srcOrd="1" destOrd="0" presId="urn:microsoft.com/office/officeart/2005/8/layout/orgChart1"/>
    <dgm:cxn modelId="{DC67D081-7098-4CBB-B955-28833C855D55}" type="presParOf" srcId="{585BC75F-1E35-41E1-9FC7-73AE4285CEF6}" destId="{AD6101B6-0E33-4F0A-BC60-0ABC10B9C322}" srcOrd="1" destOrd="0" presId="urn:microsoft.com/office/officeart/2005/8/layout/orgChart1"/>
    <dgm:cxn modelId="{B5A97056-44A0-4045-B111-F195E6F66FC6}" type="presParOf" srcId="{585BC75F-1E35-41E1-9FC7-73AE4285CEF6}" destId="{4030DB44-1579-45C2-A7D6-09299AD30360}" srcOrd="2" destOrd="0" presId="urn:microsoft.com/office/officeart/2005/8/layout/orgChart1"/>
    <dgm:cxn modelId="{DD007D9C-8916-477B-A0DC-3AB94D4C9AE9}" type="presParOf" srcId="{36F3B88E-1AB4-46C3-81D4-89E2342B809F}" destId="{62F41145-926A-4EF8-AEAA-5F95BF86B8C2}" srcOrd="2" destOrd="0" presId="urn:microsoft.com/office/officeart/2005/8/layout/orgChart1"/>
    <dgm:cxn modelId="{0C4E08BC-B66F-401B-A426-A29A914415A9}" type="presParOf" srcId="{2FACE5CB-A475-4F31-86D2-CDDED13F6E36}" destId="{5340C4E5-5423-456F-A42A-AD71E12BA5D0}" srcOrd="4" destOrd="0" presId="urn:microsoft.com/office/officeart/2005/8/layout/orgChart1"/>
    <dgm:cxn modelId="{12B7A20A-B44E-463B-A6C0-C55F0519807D}" type="presParOf" srcId="{2FACE5CB-A475-4F31-86D2-CDDED13F6E36}" destId="{F2C823D2-9719-4E37-BC93-2D14453F85B8}" srcOrd="5" destOrd="0" presId="urn:microsoft.com/office/officeart/2005/8/layout/orgChart1"/>
    <dgm:cxn modelId="{29BBF6C1-E95A-40FA-903D-E91DFF94300C}" type="presParOf" srcId="{F2C823D2-9719-4E37-BC93-2D14453F85B8}" destId="{2FD6E09A-891D-40B9-92AB-42225F82E27F}" srcOrd="0" destOrd="0" presId="urn:microsoft.com/office/officeart/2005/8/layout/orgChart1"/>
    <dgm:cxn modelId="{2CCB9169-E6AF-4F0F-9255-4B8DDBD8277B}" type="presParOf" srcId="{2FD6E09A-891D-40B9-92AB-42225F82E27F}" destId="{A0282E86-4B06-488F-85E3-E30A2E190985}" srcOrd="0" destOrd="0" presId="urn:microsoft.com/office/officeart/2005/8/layout/orgChart1"/>
    <dgm:cxn modelId="{682F0A81-35E3-45C9-BB19-BEFCFAB1F0FB}" type="presParOf" srcId="{2FD6E09A-891D-40B9-92AB-42225F82E27F}" destId="{A419D1FB-6FD3-445C-9EE6-22439BFD65BF}" srcOrd="1" destOrd="0" presId="urn:microsoft.com/office/officeart/2005/8/layout/orgChart1"/>
    <dgm:cxn modelId="{227C81ED-E83E-45AB-A767-4D3BA827DF33}" type="presParOf" srcId="{F2C823D2-9719-4E37-BC93-2D14453F85B8}" destId="{B60FB3BB-8E04-4A8A-9F34-AE6B3ABE32F3}" srcOrd="1" destOrd="0" presId="urn:microsoft.com/office/officeart/2005/8/layout/orgChart1"/>
    <dgm:cxn modelId="{C1E06FA1-9E56-4A2F-B069-8103688E8E20}" type="presParOf" srcId="{B60FB3BB-8E04-4A8A-9F34-AE6B3ABE32F3}" destId="{0B75B391-D9BA-4BD0-BD6B-F96812FC3A21}" srcOrd="0" destOrd="0" presId="urn:microsoft.com/office/officeart/2005/8/layout/orgChart1"/>
    <dgm:cxn modelId="{1569294F-310F-4A90-9B7D-80DA745333A8}" type="presParOf" srcId="{B60FB3BB-8E04-4A8A-9F34-AE6B3ABE32F3}" destId="{37BF8D4C-4F79-4923-96D1-A0C25DDCB72F}" srcOrd="1" destOrd="0" presId="urn:microsoft.com/office/officeart/2005/8/layout/orgChart1"/>
    <dgm:cxn modelId="{2B2B6325-0623-4B25-B8D7-B4E432FF1F1A}" type="presParOf" srcId="{37BF8D4C-4F79-4923-96D1-A0C25DDCB72F}" destId="{DD66EE8B-00F8-433A-B9DF-8ACB2A1953C6}" srcOrd="0" destOrd="0" presId="urn:microsoft.com/office/officeart/2005/8/layout/orgChart1"/>
    <dgm:cxn modelId="{94DB37DA-0168-4E24-B4FC-E2CED95068AF}" type="presParOf" srcId="{DD66EE8B-00F8-433A-B9DF-8ACB2A1953C6}" destId="{0C3AB7F9-8A8D-429C-BD54-46136C6A1DED}" srcOrd="0" destOrd="0" presId="urn:microsoft.com/office/officeart/2005/8/layout/orgChart1"/>
    <dgm:cxn modelId="{59A7DE30-1D9A-4CEE-8E5F-B9B1CAED60B6}" type="presParOf" srcId="{DD66EE8B-00F8-433A-B9DF-8ACB2A1953C6}" destId="{718981B9-FE58-4FBE-BC07-3166916EA644}" srcOrd="1" destOrd="0" presId="urn:microsoft.com/office/officeart/2005/8/layout/orgChart1"/>
    <dgm:cxn modelId="{EF842D0B-ABFE-4E0D-BBB3-D245840330D5}" type="presParOf" srcId="{37BF8D4C-4F79-4923-96D1-A0C25DDCB72F}" destId="{84C93374-FF06-4F7A-8DB1-DFA3DBA545C4}" srcOrd="1" destOrd="0" presId="urn:microsoft.com/office/officeart/2005/8/layout/orgChart1"/>
    <dgm:cxn modelId="{938A6D2E-3100-47F7-BC7F-EAC502AEA450}" type="presParOf" srcId="{37BF8D4C-4F79-4923-96D1-A0C25DDCB72F}" destId="{25507563-22CB-4F0E-8FFB-5EB1E62CBD28}" srcOrd="2" destOrd="0" presId="urn:microsoft.com/office/officeart/2005/8/layout/orgChart1"/>
    <dgm:cxn modelId="{93BB4909-6E13-44B5-BD0B-E471DF5BF3ED}" type="presParOf" srcId="{B60FB3BB-8E04-4A8A-9F34-AE6B3ABE32F3}" destId="{21EFFB6C-5917-4483-A4F7-5071F65AE6C4}" srcOrd="2" destOrd="0" presId="urn:microsoft.com/office/officeart/2005/8/layout/orgChart1"/>
    <dgm:cxn modelId="{94EC5C37-E240-4629-A53A-EC1F2119267E}" type="presParOf" srcId="{B60FB3BB-8E04-4A8A-9F34-AE6B3ABE32F3}" destId="{DBE80736-28F0-4354-B86F-9F263A98BEE2}" srcOrd="3" destOrd="0" presId="urn:microsoft.com/office/officeart/2005/8/layout/orgChart1"/>
    <dgm:cxn modelId="{0F5D1933-CF31-4A00-9A78-6736458DE13A}" type="presParOf" srcId="{DBE80736-28F0-4354-B86F-9F263A98BEE2}" destId="{6946B429-369F-4C5A-828B-A9C3191BE27D}" srcOrd="0" destOrd="0" presId="urn:microsoft.com/office/officeart/2005/8/layout/orgChart1"/>
    <dgm:cxn modelId="{528E797E-B88A-4C5E-8381-D7AE00E11BEB}" type="presParOf" srcId="{6946B429-369F-4C5A-828B-A9C3191BE27D}" destId="{1F59437F-17C8-482C-8021-1A797F7C454D}" srcOrd="0" destOrd="0" presId="urn:microsoft.com/office/officeart/2005/8/layout/orgChart1"/>
    <dgm:cxn modelId="{CF4CF3DC-7F39-4E34-BA38-3D4CBA35EC62}" type="presParOf" srcId="{6946B429-369F-4C5A-828B-A9C3191BE27D}" destId="{C3821481-2368-40F8-AB39-DA3AF5822D50}" srcOrd="1" destOrd="0" presId="urn:microsoft.com/office/officeart/2005/8/layout/orgChart1"/>
    <dgm:cxn modelId="{BC821D39-6B9E-4393-8835-7041655D16E0}" type="presParOf" srcId="{DBE80736-28F0-4354-B86F-9F263A98BEE2}" destId="{90F78033-ACA9-41B1-A070-74E2CCEAD1B0}" srcOrd="1" destOrd="0" presId="urn:microsoft.com/office/officeart/2005/8/layout/orgChart1"/>
    <dgm:cxn modelId="{29D06CF5-C45D-4B81-9F35-201CECE670D0}" type="presParOf" srcId="{DBE80736-28F0-4354-B86F-9F263A98BEE2}" destId="{E75ACF4E-FC01-4A34-A477-EF853E69CDD0}" srcOrd="2" destOrd="0" presId="urn:microsoft.com/office/officeart/2005/8/layout/orgChart1"/>
    <dgm:cxn modelId="{DAAB6715-3834-4577-B2A5-B6FDEAAFE0A6}" type="presParOf" srcId="{B60FB3BB-8E04-4A8A-9F34-AE6B3ABE32F3}" destId="{C3437796-76B3-4608-95F6-0A19975B7129}" srcOrd="4" destOrd="0" presId="urn:microsoft.com/office/officeart/2005/8/layout/orgChart1"/>
    <dgm:cxn modelId="{F41D026C-F0C1-41E2-9E30-8F6D27AF7F67}" type="presParOf" srcId="{B60FB3BB-8E04-4A8A-9F34-AE6B3ABE32F3}" destId="{3ACDEB43-F98A-40E3-895D-ED6B91729637}" srcOrd="5" destOrd="0" presId="urn:microsoft.com/office/officeart/2005/8/layout/orgChart1"/>
    <dgm:cxn modelId="{FFA282CD-7A1D-463A-801D-008EDC9711FA}" type="presParOf" srcId="{3ACDEB43-F98A-40E3-895D-ED6B91729637}" destId="{0C07D352-2982-428F-B368-62DA0F907B30}" srcOrd="0" destOrd="0" presId="urn:microsoft.com/office/officeart/2005/8/layout/orgChart1"/>
    <dgm:cxn modelId="{698B80C1-E3F7-4D5F-A4B1-FB9E0702F6E4}" type="presParOf" srcId="{0C07D352-2982-428F-B368-62DA0F907B30}" destId="{D369E352-C121-48EA-881A-04BC669CAB76}" srcOrd="0" destOrd="0" presId="urn:microsoft.com/office/officeart/2005/8/layout/orgChart1"/>
    <dgm:cxn modelId="{1CD994A7-5246-40E3-9F34-F1032D7E51BD}" type="presParOf" srcId="{0C07D352-2982-428F-B368-62DA0F907B30}" destId="{4CF829C4-1D09-4D89-9CE8-11EC8BC49D54}" srcOrd="1" destOrd="0" presId="urn:microsoft.com/office/officeart/2005/8/layout/orgChart1"/>
    <dgm:cxn modelId="{B2B2AC87-7BCD-48F0-93FF-C6AF1D137E51}" type="presParOf" srcId="{3ACDEB43-F98A-40E3-895D-ED6B91729637}" destId="{9EA0CA95-8AB6-4E10-AEC8-14018496A061}" srcOrd="1" destOrd="0" presId="urn:microsoft.com/office/officeart/2005/8/layout/orgChart1"/>
    <dgm:cxn modelId="{8FE46C41-1DB0-4C0F-8BF4-EA8FC524E7C1}" type="presParOf" srcId="{3ACDEB43-F98A-40E3-895D-ED6B91729637}" destId="{ABE3CBC4-6AB1-4565-8C7C-143537CB8F41}" srcOrd="2" destOrd="0" presId="urn:microsoft.com/office/officeart/2005/8/layout/orgChart1"/>
    <dgm:cxn modelId="{D5A43D0E-B0F2-47D3-8DAE-2558B848F310}" type="presParOf" srcId="{F2C823D2-9719-4E37-BC93-2D14453F85B8}" destId="{61F2AC92-99E1-447D-891D-9D9FFBD2DBF4}" srcOrd="2" destOrd="0" presId="urn:microsoft.com/office/officeart/2005/8/layout/orgChart1"/>
    <dgm:cxn modelId="{7C00B401-32C0-42E5-B503-B78F54DACBFD}" type="presParOf" srcId="{575A6F30-68AC-4F23-9991-FEFDD2187172}" destId="{97DE2863-6A78-4D9B-A1F9-B802FECD2DE7}"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437796-76B3-4608-95F6-0A19975B7129}">
      <dsp:nvSpPr>
        <dsp:cNvPr id="0" name=""/>
        <dsp:cNvSpPr/>
      </dsp:nvSpPr>
      <dsp:spPr>
        <a:xfrm>
          <a:off x="3399230"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FFB6C-5917-4483-A4F7-5071F65AE6C4}">
      <dsp:nvSpPr>
        <dsp:cNvPr id="0" name=""/>
        <dsp:cNvSpPr/>
      </dsp:nvSpPr>
      <dsp:spPr>
        <a:xfrm>
          <a:off x="3399230"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75B391-D9BA-4BD0-BD6B-F96812FC3A21}">
      <dsp:nvSpPr>
        <dsp:cNvPr id="0" name=""/>
        <dsp:cNvSpPr/>
      </dsp:nvSpPr>
      <dsp:spPr>
        <a:xfrm>
          <a:off x="3399230"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40C4E5-5423-456F-A42A-AD71E12BA5D0}">
      <dsp:nvSpPr>
        <dsp:cNvPr id="0" name=""/>
        <dsp:cNvSpPr/>
      </dsp:nvSpPr>
      <dsp:spPr>
        <a:xfrm>
          <a:off x="2623486" y="479680"/>
          <a:ext cx="1158827" cy="201118"/>
        </a:xfrm>
        <a:custGeom>
          <a:avLst/>
          <a:gdLst/>
          <a:ahLst/>
          <a:cxnLst/>
          <a:rect l="0" t="0" r="0" b="0"/>
          <a:pathLst>
            <a:path>
              <a:moveTo>
                <a:pt x="0" y="0"/>
              </a:moveTo>
              <a:lnTo>
                <a:pt x="0" y="100559"/>
              </a:lnTo>
              <a:lnTo>
                <a:pt x="1158827" y="100559"/>
              </a:lnTo>
              <a:lnTo>
                <a:pt x="1158827"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9300C5-86B6-4C61-B0AE-B8A68DAEEFF1}">
      <dsp:nvSpPr>
        <dsp:cNvPr id="0" name=""/>
        <dsp:cNvSpPr/>
      </dsp:nvSpPr>
      <dsp:spPr>
        <a:xfrm>
          <a:off x="2240402"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5EE149-69AE-4D29-971D-EEDBE5C755D5}">
      <dsp:nvSpPr>
        <dsp:cNvPr id="0" name=""/>
        <dsp:cNvSpPr/>
      </dsp:nvSpPr>
      <dsp:spPr>
        <a:xfrm>
          <a:off x="2577766" y="479680"/>
          <a:ext cx="91440" cy="201118"/>
        </a:xfrm>
        <a:custGeom>
          <a:avLst/>
          <a:gdLst/>
          <a:ahLst/>
          <a:cxnLst/>
          <a:rect l="0" t="0" r="0" b="0"/>
          <a:pathLst>
            <a:path>
              <a:moveTo>
                <a:pt x="45720" y="0"/>
              </a:moveTo>
              <a:lnTo>
                <a:pt x="4572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FB2F95-59D1-4B50-85F0-703E20C5BF87}">
      <dsp:nvSpPr>
        <dsp:cNvPr id="0" name=""/>
        <dsp:cNvSpPr/>
      </dsp:nvSpPr>
      <dsp:spPr>
        <a:xfrm>
          <a:off x="1081574" y="1159653"/>
          <a:ext cx="143656" cy="1800492"/>
        </a:xfrm>
        <a:custGeom>
          <a:avLst/>
          <a:gdLst/>
          <a:ahLst/>
          <a:cxnLst/>
          <a:rect l="0" t="0" r="0" b="0"/>
          <a:pathLst>
            <a:path>
              <a:moveTo>
                <a:pt x="0" y="0"/>
              </a:moveTo>
              <a:lnTo>
                <a:pt x="0" y="1800492"/>
              </a:lnTo>
              <a:lnTo>
                <a:pt x="143656" y="180049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A71D0A-0E82-4F67-B89D-9BC5B1FB3FF2}">
      <dsp:nvSpPr>
        <dsp:cNvPr id="0" name=""/>
        <dsp:cNvSpPr/>
      </dsp:nvSpPr>
      <dsp:spPr>
        <a:xfrm>
          <a:off x="1081574" y="1159653"/>
          <a:ext cx="143656" cy="1120519"/>
        </a:xfrm>
        <a:custGeom>
          <a:avLst/>
          <a:gdLst/>
          <a:ahLst/>
          <a:cxnLst/>
          <a:rect l="0" t="0" r="0" b="0"/>
          <a:pathLst>
            <a:path>
              <a:moveTo>
                <a:pt x="0" y="0"/>
              </a:moveTo>
              <a:lnTo>
                <a:pt x="0" y="1120519"/>
              </a:lnTo>
              <a:lnTo>
                <a:pt x="143656" y="112051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2F2493-C472-4719-9D2F-5674E59DD93D}">
      <dsp:nvSpPr>
        <dsp:cNvPr id="0" name=""/>
        <dsp:cNvSpPr/>
      </dsp:nvSpPr>
      <dsp:spPr>
        <a:xfrm>
          <a:off x="1081574" y="1159653"/>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95D196-75F1-42DD-B445-27BB1CED292C}">
      <dsp:nvSpPr>
        <dsp:cNvPr id="0" name=""/>
        <dsp:cNvSpPr/>
      </dsp:nvSpPr>
      <dsp:spPr>
        <a:xfrm>
          <a:off x="1464658" y="479680"/>
          <a:ext cx="1158827" cy="201118"/>
        </a:xfrm>
        <a:custGeom>
          <a:avLst/>
          <a:gdLst/>
          <a:ahLst/>
          <a:cxnLst/>
          <a:rect l="0" t="0" r="0" b="0"/>
          <a:pathLst>
            <a:path>
              <a:moveTo>
                <a:pt x="1158827" y="0"/>
              </a:moveTo>
              <a:lnTo>
                <a:pt x="1158827"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FA409C-4E06-410E-BFCD-B71FD810A30F}">
      <dsp:nvSpPr>
        <dsp:cNvPr id="0" name=""/>
        <dsp:cNvSpPr/>
      </dsp:nvSpPr>
      <dsp:spPr>
        <a:xfrm>
          <a:off x="1944968" y="825"/>
          <a:ext cx="1357035"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{calendar_resource_dict}</a:t>
          </a:r>
        </a:p>
      </dsp:txBody>
      <dsp:txXfrm>
        <a:off x="1944968" y="825"/>
        <a:ext cx="1357035" cy="478854"/>
      </dsp:txXfrm>
    </dsp:sp>
    <dsp:sp modelId="{B869DFF8-9910-4764-BACF-22C233A1B2B6}">
      <dsp:nvSpPr>
        <dsp:cNvPr id="0" name=""/>
        <dsp:cNvSpPr/>
      </dsp:nvSpPr>
      <dsp:spPr>
        <a:xfrm>
          <a:off x="985804"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start_date:[list_of employee]</a:t>
          </a:r>
        </a:p>
      </dsp:txBody>
      <dsp:txXfrm>
        <a:off x="985804" y="680799"/>
        <a:ext cx="957708" cy="478854"/>
      </dsp:txXfrm>
    </dsp:sp>
    <dsp:sp modelId="{EA688CA4-C110-4E9D-B2A3-11BB030ADB24}">
      <dsp:nvSpPr>
        <dsp:cNvPr id="0" name=""/>
        <dsp:cNvSpPr/>
      </dsp:nvSpPr>
      <dsp:spPr>
        <a:xfrm>
          <a:off x="1225231"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{employee_ID1: hours_available, 'Craft': craft}</a:t>
          </a:r>
        </a:p>
      </dsp:txBody>
      <dsp:txXfrm>
        <a:off x="1225231" y="1360772"/>
        <a:ext cx="957708" cy="478854"/>
      </dsp:txXfrm>
    </dsp:sp>
    <dsp:sp modelId="{9427F8D4-E580-40C3-BF5B-184CCCF8E6D3}">
      <dsp:nvSpPr>
        <dsp:cNvPr id="0" name=""/>
        <dsp:cNvSpPr/>
      </dsp:nvSpPr>
      <dsp:spPr>
        <a:xfrm>
          <a:off x="1225231" y="2040746"/>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{employee_ID2: hours_available, 'Craft': craft}</a:t>
          </a:r>
        </a:p>
      </dsp:txBody>
      <dsp:txXfrm>
        <a:off x="1225231" y="2040746"/>
        <a:ext cx="957708" cy="478854"/>
      </dsp:txXfrm>
    </dsp:sp>
    <dsp:sp modelId="{A66BE780-F3BA-479D-B2FF-86FB468A42C6}">
      <dsp:nvSpPr>
        <dsp:cNvPr id="0" name=""/>
        <dsp:cNvSpPr/>
      </dsp:nvSpPr>
      <dsp:spPr>
        <a:xfrm>
          <a:off x="1225231" y="272071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1225231" y="2720719"/>
        <a:ext cx="957708" cy="478854"/>
      </dsp:txXfrm>
    </dsp:sp>
    <dsp:sp modelId="{579F24FA-A28D-4D01-B49D-A52D65DD738F}">
      <dsp:nvSpPr>
        <dsp:cNvPr id="0" name=""/>
        <dsp:cNvSpPr/>
      </dsp:nvSpPr>
      <dsp:spPr>
        <a:xfrm>
          <a:off x="2144631"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2144631" y="680799"/>
        <a:ext cx="957708" cy="478854"/>
      </dsp:txXfrm>
    </dsp:sp>
    <dsp:sp modelId="{E9DAB8C4-09E3-4F41-BDA8-927C868D225F}">
      <dsp:nvSpPr>
        <dsp:cNvPr id="0" name=""/>
        <dsp:cNvSpPr/>
      </dsp:nvSpPr>
      <dsp:spPr>
        <a:xfrm>
          <a:off x="2384059"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2384059" y="1360772"/>
        <a:ext cx="957708" cy="478854"/>
      </dsp:txXfrm>
    </dsp:sp>
    <dsp:sp modelId="{A0282E86-4B06-488F-85E3-E30A2E190985}">
      <dsp:nvSpPr>
        <dsp:cNvPr id="0" name=""/>
        <dsp:cNvSpPr/>
      </dsp:nvSpPr>
      <dsp:spPr>
        <a:xfrm>
          <a:off x="3303459" y="68079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end_date:[list_of employee]</a:t>
          </a:r>
        </a:p>
      </dsp:txBody>
      <dsp:txXfrm>
        <a:off x="3303459" y="680799"/>
        <a:ext cx="957708" cy="478854"/>
      </dsp:txXfrm>
    </dsp:sp>
    <dsp:sp modelId="{0C3AB7F9-8A8D-429C-BD54-46136C6A1DED}">
      <dsp:nvSpPr>
        <dsp:cNvPr id="0" name=""/>
        <dsp:cNvSpPr/>
      </dsp:nvSpPr>
      <dsp:spPr>
        <a:xfrm>
          <a:off x="3542887" y="1360772"/>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{employee_ID1: hours_available, 'Craft': craft}</a:t>
          </a:r>
        </a:p>
      </dsp:txBody>
      <dsp:txXfrm>
        <a:off x="3542887" y="1360772"/>
        <a:ext cx="957708" cy="478854"/>
      </dsp:txXfrm>
    </dsp:sp>
    <dsp:sp modelId="{1F59437F-17C8-482C-8021-1A797F7C454D}">
      <dsp:nvSpPr>
        <dsp:cNvPr id="0" name=""/>
        <dsp:cNvSpPr/>
      </dsp:nvSpPr>
      <dsp:spPr>
        <a:xfrm>
          <a:off x="3542887" y="2040746"/>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{employee_ID2: hours_available, 'Craft': craft}</a:t>
          </a:r>
        </a:p>
      </dsp:txBody>
      <dsp:txXfrm>
        <a:off x="3542887" y="2040746"/>
        <a:ext cx="957708" cy="478854"/>
      </dsp:txXfrm>
    </dsp:sp>
    <dsp:sp modelId="{D369E352-C121-48EA-881A-04BC669CAB76}">
      <dsp:nvSpPr>
        <dsp:cNvPr id="0" name=""/>
        <dsp:cNvSpPr/>
      </dsp:nvSpPr>
      <dsp:spPr>
        <a:xfrm>
          <a:off x="3542887" y="2720719"/>
          <a:ext cx="957708" cy="478854"/>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t>
          </a:r>
        </a:p>
      </dsp:txBody>
      <dsp:txXfrm>
        <a:off x="3542887" y="272071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4E18B-6476-40EB-9D5C-2957728F7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Yifan</dc:creator>
  <cp:keywords/>
  <dc:description/>
  <cp:lastModifiedBy>Lim, Shaun Wei Liang</cp:lastModifiedBy>
  <cp:revision>26</cp:revision>
  <dcterms:created xsi:type="dcterms:W3CDTF">2022-10-29T05:42:00Z</dcterms:created>
  <dcterms:modified xsi:type="dcterms:W3CDTF">2022-11-02T05:29:00Z</dcterms:modified>
</cp:coreProperties>
</file>